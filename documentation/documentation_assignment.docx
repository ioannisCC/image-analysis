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5C29" w14:textId="4F89AA26" w:rsidR="00624126" w:rsidRPr="005B3FD3" w:rsidRDefault="00AD5F43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 w:rsidRPr="00E17759">
        <w:rPr>
          <w:rFonts w:asciiTheme="majorHAnsi" w:hAnsiTheme="majorHAnsi" w:cstheme="majorHAnsi"/>
          <w:b/>
          <w:lang w:val="el-GR"/>
        </w:rPr>
        <w:softHyphen/>
      </w:r>
      <w:r w:rsidRPr="00E17759">
        <w:rPr>
          <w:rFonts w:asciiTheme="majorHAnsi" w:hAnsiTheme="majorHAnsi" w:cstheme="majorHAnsi"/>
          <w:b/>
          <w:lang w:val="el-GR"/>
        </w:rPr>
        <w:softHyphen/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b/>
          <w:noProof/>
        </w:rPr>
        <w:drawing>
          <wp:inline distT="114300" distB="114300" distL="114300" distR="114300" wp14:anchorId="5AC78023" wp14:editId="328BA033">
            <wp:extent cx="1114425" cy="1114425"/>
            <wp:effectExtent l="0" t="0" r="0" b="0"/>
            <wp:docPr id="1" name="image1.png" descr="A blue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and red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FCD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</w:p>
    <w:p w14:paraId="547359E0" w14:textId="29858BB2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ΠΑΝΕΠΙΣΤΗΜΙΟ ΠΕΙΡΑΙΩΣ</w:t>
      </w:r>
    </w:p>
    <w:p w14:paraId="684BBD11" w14:textId="348A286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ΣΧΟΛΗ ΤΕΧΝΟΛΟΓΙΩΝ ΠΛΗΡΟΦΟΡΙΚΗΣ ΚΑΙ ΤΗΛΕΠΙΚΟΙΝΩΝΙΩΝ</w:t>
      </w:r>
    </w:p>
    <w:p w14:paraId="3CA11516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sz w:val="32"/>
          <w:szCs w:val="32"/>
          <w:lang w:val="el-GR"/>
        </w:rPr>
      </w:pPr>
      <w:r w:rsidRPr="005B3FD3">
        <w:rPr>
          <w:rFonts w:asciiTheme="majorHAnsi" w:hAnsiTheme="majorHAnsi" w:cstheme="majorHAnsi"/>
          <w:bCs/>
          <w:sz w:val="32"/>
          <w:szCs w:val="32"/>
          <w:lang w:val="el-GR"/>
        </w:rPr>
        <w:t>ΤΜΗΜΑ ΠΛΗΡΟΦΟΡΙΚΗΣ</w:t>
      </w:r>
    </w:p>
    <w:p w14:paraId="0AB2B3A7" w14:textId="333CAE5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72B520D7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A9D9595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839E811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B176826" w14:textId="10D3DB57" w:rsidR="00090DCD" w:rsidRPr="00A844A0" w:rsidRDefault="00090DCD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ΚΡΟΙΤΟΡ ΚΑΤΑΡΤΖΙΟΥ </w:t>
      </w:r>
      <w:r w:rsidR="00292EA3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ΙΩΑΝ Π21077</w:t>
      </w:r>
    </w:p>
    <w:p w14:paraId="66A1A6DE" w14:textId="177F5D53" w:rsidR="00C6157C" w:rsidRDefault="00771C27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ΑΛΕΞΙΟΣ ΒΑΣΙΛΕΙΟΥ Π210</w:t>
      </w:r>
      <w:r w:rsidR="009839C7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0</w:t>
      </w: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9</w:t>
      </w:r>
    </w:p>
    <w:p w14:paraId="3B8141E9" w14:textId="14CC4421" w:rsidR="00550480" w:rsidRPr="001A5AF2" w:rsidRDefault="00550480" w:rsidP="00C6157C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  <w:r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ΡΟΥ</w:t>
      </w:r>
      <w:r w:rsidR="00CB104A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ΤΣΗΣ ΑΛΕΞΙΟΣ</w:t>
      </w:r>
      <w:r w:rsidR="00BF31F2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 xml:space="preserve"> </w:t>
      </w:r>
      <w:r w:rsidR="001A5AF2"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  <w:t>Π21145</w:t>
      </w:r>
    </w:p>
    <w:p w14:paraId="3F053B7C" w14:textId="77777777" w:rsidR="00771C27" w:rsidRPr="00771C27" w:rsidRDefault="00771C27" w:rsidP="00500F5D">
      <w:pPr>
        <w:spacing w:after="120" w:line="288" w:lineRule="auto"/>
        <w:jc w:val="center"/>
        <w:rPr>
          <w:rFonts w:asciiTheme="majorHAnsi" w:hAnsiTheme="majorHAnsi" w:cstheme="majorHAnsi"/>
          <w:bCs/>
          <w:color w:val="0070C0"/>
          <w:sz w:val="28"/>
          <w:szCs w:val="28"/>
          <w:lang w:val="el-GR"/>
        </w:rPr>
      </w:pPr>
    </w:p>
    <w:p w14:paraId="747F0719" w14:textId="2523D2A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62405A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0AA8CA96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606CD8FB" w14:textId="77777777" w:rsidR="001D685F" w:rsidRPr="005B3FD3" w:rsidRDefault="001D685F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35B50B6D" w14:textId="4DBA14A7" w:rsidR="001D685F" w:rsidRPr="00EF4B69" w:rsidRDefault="00E656D9" w:rsidP="000F48C3">
      <w:pPr>
        <w:spacing w:after="120" w:line="288" w:lineRule="auto"/>
        <w:jc w:val="center"/>
        <w:rPr>
          <w:rFonts w:asciiTheme="majorHAnsi" w:hAnsiTheme="majorHAnsi" w:cstheme="majorHAnsi"/>
          <w:lang w:val="el-GR"/>
        </w:rPr>
      </w:pPr>
      <w:r w:rsidRPr="00C13A33">
        <w:rPr>
          <w:rFonts w:asciiTheme="majorHAnsi" w:hAnsiTheme="majorHAnsi" w:cstheme="majorHAnsi"/>
          <w:lang w:val="el-GR"/>
        </w:rPr>
        <w:t xml:space="preserve">  </w:t>
      </w:r>
      <w:r w:rsidR="00624126" w:rsidRPr="007A6785">
        <w:rPr>
          <w:rFonts w:asciiTheme="majorHAnsi" w:hAnsiTheme="majorHAnsi" w:cstheme="majorHAnsi"/>
          <w:lang w:val="el-GR"/>
        </w:rPr>
        <w:t>ΕΡΓΑΣΙΑ</w:t>
      </w:r>
      <w:r w:rsidR="009241F6">
        <w:rPr>
          <w:rFonts w:asciiTheme="majorHAnsi" w:hAnsiTheme="majorHAnsi" w:cstheme="majorHAnsi"/>
          <w:lang w:val="el-GR"/>
        </w:rPr>
        <w:t xml:space="preserve"> ΕΞΑΜΗΝΟΥ</w:t>
      </w:r>
      <w:r w:rsidR="00C13A33" w:rsidRPr="007A6785">
        <w:rPr>
          <w:rFonts w:asciiTheme="majorHAnsi" w:hAnsiTheme="majorHAnsi" w:cstheme="majorHAnsi"/>
          <w:lang w:val="el-GR"/>
        </w:rPr>
        <w:t xml:space="preserve"> </w:t>
      </w:r>
      <w:r w:rsidR="00624126" w:rsidRPr="007A6785">
        <w:rPr>
          <w:rFonts w:asciiTheme="majorHAnsi" w:hAnsiTheme="majorHAnsi" w:cstheme="majorHAnsi"/>
          <w:lang w:val="el-GR"/>
        </w:rPr>
        <w:t xml:space="preserve">ΜΑΘΗΜΑΤΟΣ </w:t>
      </w:r>
      <w:r w:rsidR="00C6157C">
        <w:rPr>
          <w:rFonts w:asciiTheme="majorHAnsi" w:hAnsiTheme="majorHAnsi" w:cstheme="majorHAnsi"/>
          <w:lang w:val="el-GR"/>
        </w:rPr>
        <w:t>ΑΝΑΛΥΣΗ ΕΙΚΟΝΑΣ</w:t>
      </w:r>
    </w:p>
    <w:p w14:paraId="2F3975A6" w14:textId="45EAAD49" w:rsidR="00624126" w:rsidRPr="007A678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Cs/>
          <w:lang w:val="el-GR"/>
        </w:rPr>
      </w:pPr>
    </w:p>
    <w:p w14:paraId="5DC94B90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0E64BC24" w14:textId="7777777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10D205A1" w14:textId="290C5CB5" w:rsidR="00624126" w:rsidRPr="00036645" w:rsidRDefault="00624126" w:rsidP="00036645">
      <w:pPr>
        <w:spacing w:after="120" w:line="288" w:lineRule="auto"/>
        <w:rPr>
          <w:rFonts w:asciiTheme="majorHAnsi" w:hAnsiTheme="majorHAnsi" w:cstheme="majorHAnsi"/>
          <w:b/>
        </w:rPr>
      </w:pPr>
    </w:p>
    <w:p w14:paraId="642EBDEA" w14:textId="5A4D4FB6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70389E56" w14:textId="62F7EFA7" w:rsidR="00624126" w:rsidRPr="005B3FD3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</w:p>
    <w:p w14:paraId="471F2B66" w14:textId="19AB14AC" w:rsidR="00624126" w:rsidRPr="00036645" w:rsidRDefault="00624126" w:rsidP="007A6785">
      <w:pPr>
        <w:spacing w:after="120" w:line="288" w:lineRule="auto"/>
        <w:jc w:val="center"/>
        <w:rPr>
          <w:rFonts w:asciiTheme="majorHAnsi" w:hAnsiTheme="majorHAnsi" w:cstheme="majorHAnsi"/>
          <w:b/>
        </w:rPr>
      </w:pPr>
      <w:r w:rsidRPr="005B3FD3">
        <w:rPr>
          <w:rFonts w:asciiTheme="majorHAnsi" w:hAnsiTheme="majorHAnsi" w:cstheme="majorHAnsi"/>
          <w:b/>
          <w:lang w:val="el-GR"/>
        </w:rPr>
        <w:t>ΠΕΙΡΑΙΑΣ</w:t>
      </w:r>
    </w:p>
    <w:p w14:paraId="11D0C019" w14:textId="6C62CF23" w:rsidR="00624126" w:rsidRPr="005B3FD3" w:rsidRDefault="00036645" w:rsidP="007A6785">
      <w:pPr>
        <w:spacing w:after="120" w:line="288" w:lineRule="auto"/>
        <w:jc w:val="center"/>
        <w:rPr>
          <w:rFonts w:asciiTheme="majorHAnsi" w:hAnsiTheme="majorHAnsi" w:cstheme="majorHAnsi"/>
          <w:b/>
          <w:lang w:val="el-GR"/>
        </w:rPr>
      </w:pPr>
      <w:r>
        <w:rPr>
          <w:rFonts w:asciiTheme="majorHAnsi" w:hAnsiTheme="majorHAnsi" w:cstheme="majorHAnsi"/>
          <w:b/>
          <w:lang w:val="el-GR"/>
        </w:rPr>
        <w:t>Φεβρουάριος</w:t>
      </w:r>
      <w:r w:rsidR="00624126" w:rsidRPr="005B3FD3">
        <w:rPr>
          <w:rFonts w:asciiTheme="majorHAnsi" w:hAnsiTheme="majorHAnsi" w:cstheme="majorHAnsi"/>
          <w:b/>
          <w:lang w:val="el-GR"/>
        </w:rPr>
        <w:t xml:space="preserve"> 2024</w:t>
      </w:r>
    </w:p>
    <w:p w14:paraId="3E23ED4D" w14:textId="77777777" w:rsidR="00624126" w:rsidRPr="005B3FD3" w:rsidRDefault="00624126" w:rsidP="007A6785">
      <w:pPr>
        <w:spacing w:after="120" w:line="288" w:lineRule="auto"/>
        <w:rPr>
          <w:rFonts w:asciiTheme="majorHAnsi" w:hAnsiTheme="majorHAnsi" w:cstheme="majorHAnsi"/>
          <w:lang w:val="el-GR"/>
        </w:rPr>
      </w:pPr>
    </w:p>
    <w:p w14:paraId="31D18CCD" w14:textId="195B524E" w:rsidR="00624126" w:rsidRPr="009241F6" w:rsidRDefault="00624126" w:rsidP="007A6785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 w:rsidRPr="005B3FD3">
        <w:rPr>
          <w:rFonts w:asciiTheme="majorHAnsi" w:hAnsiTheme="majorHAnsi" w:cstheme="majorHAnsi"/>
          <w:b/>
          <w:color w:val="0070C0"/>
          <w:lang w:val="el-GR"/>
        </w:rPr>
        <w:t>ΠΡΟΛΟΓΟΣ</w:t>
      </w:r>
    </w:p>
    <w:p w14:paraId="161FE412" w14:textId="6893699D" w:rsidR="00F94B4A" w:rsidRPr="001A5AF2" w:rsidRDefault="00624126" w:rsidP="00E25C7A">
      <w:pPr>
        <w:jc w:val="both"/>
        <w:rPr>
          <w:rFonts w:asciiTheme="minorHAnsi" w:hAnsiTheme="minorHAnsi" w:cstheme="minorHAnsi"/>
          <w:lang w:val="el-GR"/>
        </w:rPr>
      </w:pPr>
      <w:r w:rsidRPr="00A9505A">
        <w:rPr>
          <w:rFonts w:asciiTheme="minorHAnsi" w:hAnsiTheme="minorHAnsi" w:cstheme="minorHAnsi"/>
          <w:lang w:val="el-GR"/>
        </w:rPr>
        <w:t xml:space="preserve">Η παρούσα εργασία </w:t>
      </w:r>
      <w:r w:rsidR="008453E7" w:rsidRPr="00A9505A">
        <w:rPr>
          <w:rFonts w:asciiTheme="minorHAnsi" w:hAnsiTheme="minorHAnsi" w:cstheme="minorHAnsi"/>
          <w:lang w:val="el-GR"/>
        </w:rPr>
        <w:t>αναπτύχθηκε ως μέρος</w:t>
      </w:r>
      <w:r w:rsidRPr="00A9505A">
        <w:rPr>
          <w:rFonts w:asciiTheme="minorHAnsi" w:hAnsiTheme="minorHAnsi" w:cstheme="minorHAnsi"/>
          <w:lang w:val="el-GR"/>
        </w:rPr>
        <w:t xml:space="preserve"> του μαθήματος </w:t>
      </w:r>
      <w:r w:rsidR="00C6157C">
        <w:rPr>
          <w:rFonts w:asciiTheme="minorHAnsi" w:hAnsiTheme="minorHAnsi" w:cstheme="minorHAnsi"/>
          <w:lang w:val="el-GR"/>
        </w:rPr>
        <w:t>Ανάλυση Εικόνας</w:t>
      </w:r>
      <w:r w:rsidR="008453E7" w:rsidRPr="00A9505A">
        <w:rPr>
          <w:rFonts w:asciiTheme="minorHAnsi" w:hAnsiTheme="minorHAnsi" w:cstheme="minorHAnsi"/>
          <w:lang w:val="el-GR"/>
        </w:rPr>
        <w:t>, με κύριο στόχο τη</w:t>
      </w:r>
      <w:r w:rsidR="00CF6539" w:rsidRPr="00A9505A">
        <w:rPr>
          <w:rFonts w:asciiTheme="minorHAnsi" w:hAnsiTheme="minorHAnsi" w:cstheme="minorHAnsi"/>
          <w:lang w:val="el-GR"/>
        </w:rPr>
        <w:t xml:space="preserve"> </w:t>
      </w:r>
      <w:r w:rsidR="0074040A" w:rsidRPr="0074040A">
        <w:rPr>
          <w:rFonts w:asciiTheme="minorHAnsi" w:hAnsiTheme="minorHAnsi" w:cstheme="minorHAnsi"/>
          <w:lang w:val="el-GR"/>
        </w:rPr>
        <w:t xml:space="preserve">ανάπτυξη </w:t>
      </w:r>
      <w:proofErr w:type="spellStart"/>
      <w:r w:rsidR="0074040A"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="0074040A"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</w:t>
      </w:r>
    </w:p>
    <w:p w14:paraId="23A740E6" w14:textId="77777777" w:rsidR="00C82A16" w:rsidRPr="00C82A16" w:rsidRDefault="00C82A16" w:rsidP="00C82A16">
      <w:pPr>
        <w:rPr>
          <w:rFonts w:asciiTheme="majorHAnsi" w:hAnsiTheme="majorHAnsi" w:cstheme="majorHAnsi"/>
          <w:lang w:val="el-GR"/>
        </w:rPr>
      </w:pPr>
    </w:p>
    <w:p w14:paraId="58AC8CF9" w14:textId="693E31CE" w:rsidR="00FE68EF" w:rsidRPr="00F94B4A" w:rsidRDefault="00F94B4A" w:rsidP="00DA15A2">
      <w:pPr>
        <w:spacing w:after="120" w:line="288" w:lineRule="auto"/>
        <w:rPr>
          <w:rFonts w:asciiTheme="majorHAnsi" w:hAnsiTheme="majorHAnsi" w:cstheme="majorHAnsi"/>
          <w:b/>
          <w:color w:val="0070C0"/>
          <w:lang w:val="el-GR"/>
        </w:rPr>
      </w:pPr>
      <w:r>
        <w:rPr>
          <w:rFonts w:asciiTheme="majorHAnsi" w:hAnsiTheme="majorHAnsi" w:cstheme="majorHAnsi"/>
          <w:b/>
          <w:color w:val="0070C0"/>
          <w:lang w:val="el-GR"/>
        </w:rPr>
        <w:t>ΕΚΦΩΝΗΣΗ</w:t>
      </w:r>
    </w:p>
    <w:p w14:paraId="5F6F81CF" w14:textId="77777777" w:rsidR="008478BA" w:rsidRPr="008478BA" w:rsidRDefault="008478BA" w:rsidP="008478BA">
      <w:pPr>
        <w:spacing w:after="120" w:line="288" w:lineRule="auto"/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</w:pPr>
      <w:r w:rsidRPr="008478BA">
        <w:rPr>
          <w:rFonts w:asciiTheme="minorHAnsi" w:eastAsiaTheme="minorHAnsi" w:hAnsiTheme="minorHAnsi" w:cstheme="minorHAnsi"/>
          <w:b/>
          <w:bCs/>
          <w:color w:val="000000"/>
          <w:lang w:val="el-GR"/>
          <w14:ligatures w14:val="standardContextual"/>
        </w:rPr>
        <w:t>Θέμα</w:t>
      </w:r>
    </w:p>
    <w:p w14:paraId="06754CCE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Στόχος της συγκεκριμένης υπολογιστικής εργασίας είναι ανάπτυξη </w:t>
      </w:r>
      <w:proofErr w:type="spellStart"/>
      <w:r w:rsidRPr="0074040A">
        <w:rPr>
          <w:rFonts w:asciiTheme="minorHAnsi" w:hAnsiTheme="minorHAnsi" w:cstheme="minorHAnsi"/>
          <w:lang w:val="el-GR"/>
        </w:rPr>
        <w:t>γραφοθεωρητικών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αλγορίθμων για την ανάκτηση εικόνων με βάση το περιεχόμενο. Τα βασικά βήματα της προτεινόμενης αλγοριθμικής προσέγγισης έχουν ως ακολούθως:</w:t>
      </w:r>
    </w:p>
    <w:p w14:paraId="5D103487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1BC1A00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proofErr w:type="spellStart"/>
      <w:r w:rsidRPr="0074040A">
        <w:rPr>
          <w:rFonts w:asciiTheme="minorHAnsi" w:hAnsiTheme="minorHAnsi" w:cstheme="minorHAnsi"/>
          <w:lang w:val="el-GR"/>
        </w:rPr>
        <w:t>Κανονικοποίηση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Σειράς Κατάταξης (</w:t>
      </w:r>
      <w:r w:rsidRPr="0074040A">
        <w:rPr>
          <w:rFonts w:asciiTheme="minorHAnsi" w:hAnsiTheme="minorHAnsi" w:cstheme="minorHAnsi"/>
          <w:b/>
          <w:bCs/>
        </w:rPr>
        <w:t>Rank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Normalization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383E4E9D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Κατασκευή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 Construction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95AA3F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Similarities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355221A3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Καρτεσιανού Γινομένου μεταξύ των στοιχείων των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Υπερακμών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Cartesian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Product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of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Hyperedge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Elements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AE1464E" w14:textId="77777777" w:rsidR="0074040A" w:rsidRPr="0074040A" w:rsidRDefault="0074040A" w:rsidP="0074040A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Υπολογισμός Ομοιότητας βάσει του κατασκευασμένου </w:t>
      </w:r>
      <w:proofErr w:type="spellStart"/>
      <w:r w:rsidRPr="0074040A">
        <w:rPr>
          <w:rFonts w:asciiTheme="minorHAnsi" w:hAnsiTheme="minorHAnsi" w:cstheme="minorHAnsi"/>
          <w:lang w:val="el-GR"/>
        </w:rPr>
        <w:t>Υπεργράφου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(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– 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Similarity</w:t>
      </w:r>
      <w:r w:rsidRPr="0074040A">
        <w:rPr>
          <w:rFonts w:asciiTheme="minorHAnsi" w:hAnsiTheme="minorHAnsi" w:cstheme="minorHAnsi"/>
          <w:lang w:val="el-GR"/>
        </w:rPr>
        <w:t xml:space="preserve">) </w:t>
      </w:r>
    </w:p>
    <w:p w14:paraId="1F52DAE1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48A3BA96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Λεπτομερής περιγραφή της παραπάνω αλγοριθμικής διαδικασίας μπορείτε να βρείτε στο άρθρο με τίτλο “</w:t>
      </w:r>
      <w:r w:rsidRPr="0074040A">
        <w:rPr>
          <w:rFonts w:asciiTheme="minorHAnsi" w:hAnsiTheme="minorHAnsi" w:cstheme="minorHAnsi"/>
          <w:b/>
          <w:bCs/>
        </w:rPr>
        <w:t>Multimedia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Retrieval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through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Unsupervised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Hypergraph</w:t>
      </w:r>
      <w:r w:rsidRPr="0074040A">
        <w:rPr>
          <w:rFonts w:asciiTheme="minorHAnsi" w:hAnsiTheme="minorHAnsi" w:cstheme="minorHAnsi"/>
          <w:b/>
          <w:bCs/>
          <w:lang w:val="el-GR"/>
        </w:rPr>
        <w:t>-</w:t>
      </w:r>
      <w:r w:rsidRPr="0074040A">
        <w:rPr>
          <w:rFonts w:asciiTheme="minorHAnsi" w:hAnsiTheme="minorHAnsi" w:cstheme="minorHAnsi"/>
          <w:b/>
          <w:bCs/>
        </w:rPr>
        <w:t>based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Manifold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Ranking</w:t>
      </w:r>
      <w:r w:rsidRPr="0074040A">
        <w:rPr>
          <w:rFonts w:asciiTheme="minorHAnsi" w:hAnsiTheme="minorHAnsi" w:cstheme="minorHAnsi"/>
          <w:lang w:val="el-GR"/>
        </w:rPr>
        <w:t>”, IEEE TRANSACTIONS ON IMAGE PROCESSING, VOL. 28, NO. 12, DECEMBER 2019 . Το άρθρο θα αναρτηθεί στα έγγραφα του μαθήματος.</w:t>
      </w:r>
    </w:p>
    <w:p w14:paraId="4C39E5F5" w14:textId="77777777" w:rsidR="0074040A" w:rsidRPr="0074040A" w:rsidRDefault="0074040A" w:rsidP="0074040A">
      <w:pPr>
        <w:jc w:val="both"/>
        <w:rPr>
          <w:rFonts w:asciiTheme="minorHAnsi" w:hAnsiTheme="minorHAnsi" w:cstheme="minorHAnsi"/>
        </w:rPr>
      </w:pPr>
    </w:p>
    <w:p w14:paraId="6437BD32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Ζητούμενα:</w:t>
      </w:r>
    </w:p>
    <w:p w14:paraId="49621529" w14:textId="77777777" w:rsidR="0074040A" w:rsidRPr="0074040A" w:rsidRDefault="0074040A" w:rsidP="0074040A">
      <w:pPr>
        <w:jc w:val="both"/>
        <w:rPr>
          <w:rFonts w:asciiTheme="minorHAnsi" w:hAnsiTheme="minorHAnsi" w:cstheme="minorHAnsi"/>
          <w:lang w:val="el-GR"/>
        </w:rPr>
      </w:pPr>
    </w:p>
    <w:p w14:paraId="52D292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μια αναλυτική περιγραφή της υπολογιστικής διαδικασίας που παρουσιάζεται στο άρθρο ενσωματώνοντάς την στην τεκμηρίωση της εργασίας σας.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7341583F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Να αναπτύξετε κώδικα σε </w:t>
      </w:r>
      <w:proofErr w:type="spellStart"/>
      <w:r w:rsidRPr="0074040A">
        <w:rPr>
          <w:rFonts w:asciiTheme="minorHAnsi" w:hAnsiTheme="minorHAnsi" w:cstheme="minorHAnsi"/>
        </w:rPr>
        <w:t>Matlab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ή </w:t>
      </w:r>
      <w:r w:rsidRPr="0074040A">
        <w:rPr>
          <w:rFonts w:asciiTheme="minorHAnsi" w:hAnsiTheme="minorHAnsi" w:cstheme="minorHAnsi"/>
        </w:rPr>
        <w:t>Python</w:t>
      </w:r>
      <w:r w:rsidRPr="0074040A">
        <w:rPr>
          <w:rFonts w:asciiTheme="minorHAnsi" w:hAnsiTheme="minorHAnsi" w:cstheme="minorHAnsi"/>
          <w:lang w:val="el-GR"/>
        </w:rPr>
        <w:t xml:space="preserve"> για την προγραμματιστική υλοποίηση των παραπάνω υπολογιστικών βημάτων.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CE34F2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 xml:space="preserve">Το σύνολο των αντικειμενικών χαρακτηριστικών για την διανυσματική αναπαράσταση της κάθε εικόνας  να εξαχθεί με την χρήση ενός </w:t>
      </w:r>
      <w:proofErr w:type="spellStart"/>
      <w:r w:rsidRPr="0074040A">
        <w:rPr>
          <w:rFonts w:asciiTheme="minorHAnsi" w:hAnsiTheme="minorHAnsi" w:cstheme="minorHAnsi"/>
          <w:lang w:val="el-GR"/>
        </w:rPr>
        <w:t>προεκπαιδευμένου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νευρωνικού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δικτύου (</w:t>
      </w:r>
      <w:proofErr w:type="spellStart"/>
      <w:r w:rsidRPr="0074040A">
        <w:rPr>
          <w:rFonts w:asciiTheme="minorHAnsi" w:hAnsiTheme="minorHAnsi" w:cstheme="minorHAnsi"/>
          <w:b/>
          <w:bCs/>
        </w:rPr>
        <w:t>squeezenet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googlenet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18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50</w:t>
      </w:r>
      <w:r w:rsidRPr="0074040A">
        <w:rPr>
          <w:rFonts w:asciiTheme="minorHAnsi" w:hAnsiTheme="minorHAnsi" w:cstheme="minorHAnsi"/>
          <w:lang w:val="el-GR"/>
        </w:rPr>
        <w:t xml:space="preserve">, </w:t>
      </w:r>
      <w:proofErr w:type="spellStart"/>
      <w:r w:rsidRPr="0074040A">
        <w:rPr>
          <w:rFonts w:asciiTheme="minorHAnsi" w:hAnsiTheme="minorHAnsi" w:cstheme="minorHAnsi"/>
          <w:b/>
          <w:bCs/>
        </w:rPr>
        <w:t>resnet</w:t>
      </w:r>
      <w:proofErr w:type="spellEnd"/>
      <w:r w:rsidRPr="0074040A">
        <w:rPr>
          <w:rFonts w:asciiTheme="minorHAnsi" w:hAnsiTheme="minorHAnsi" w:cstheme="minorHAnsi"/>
          <w:b/>
          <w:bCs/>
          <w:lang w:val="el-GR"/>
        </w:rPr>
        <w:t>101</w:t>
      </w:r>
      <w:r w:rsidRPr="0074040A">
        <w:rPr>
          <w:rFonts w:asciiTheme="minorHAnsi" w:hAnsiTheme="minorHAnsi" w:cstheme="minorHAnsi"/>
          <w:lang w:val="el-GR"/>
        </w:rPr>
        <w:t xml:space="preserve">, κλπ.). Συγκεκριμένα, μπορείτε να χρησιμοποιήσετε ως αντικειμενικά χαρακτηριστικά της κάθε εικόνας έξοδο που αντιστοιχεί σε κάποιο από τα ενδιάμεσα κρυφά επίπεδα των προαναφερθέντων </w:t>
      </w:r>
      <w:proofErr w:type="spellStart"/>
      <w:r w:rsidRPr="0074040A">
        <w:rPr>
          <w:rFonts w:asciiTheme="minorHAnsi" w:hAnsiTheme="minorHAnsi" w:cstheme="minorHAnsi"/>
          <w:lang w:val="el-GR"/>
        </w:rPr>
        <w:t>νευρωνικών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δικτύων.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2760D5DA" w14:textId="77777777" w:rsidR="0074040A" w:rsidRPr="0074040A" w:rsidRDefault="0074040A" w:rsidP="0074040A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Να παρουσιάσετε παραδείγματα της ορθής εκτέλεσης του κώδικάς σας. Χαρακτηρίστε κάποιες από τις εικόνες της βάσης ως εικόνες στόχο (</w:t>
      </w:r>
      <w:r w:rsidRPr="0074040A">
        <w:rPr>
          <w:rFonts w:asciiTheme="minorHAnsi" w:hAnsiTheme="minorHAnsi" w:cstheme="minorHAnsi"/>
          <w:b/>
          <w:bCs/>
        </w:rPr>
        <w:t>target</w:t>
      </w:r>
      <w:r w:rsidRPr="0074040A">
        <w:rPr>
          <w:rFonts w:asciiTheme="minorHAnsi" w:hAnsiTheme="minorHAnsi" w:cstheme="minorHAnsi"/>
          <w:b/>
          <w:bCs/>
          <w:lang w:val="el-GR"/>
        </w:rPr>
        <w:t xml:space="preserve"> </w:t>
      </w:r>
      <w:r w:rsidRPr="0074040A">
        <w:rPr>
          <w:rFonts w:asciiTheme="minorHAnsi" w:hAnsiTheme="minorHAnsi" w:cstheme="minorHAnsi"/>
          <w:b/>
          <w:bCs/>
        </w:rPr>
        <w:t>images</w:t>
      </w:r>
      <w:r w:rsidRPr="0074040A">
        <w:rPr>
          <w:rFonts w:asciiTheme="minorHAnsi" w:hAnsiTheme="minorHAnsi" w:cstheme="minorHAnsi"/>
          <w:lang w:val="el-GR"/>
        </w:rPr>
        <w:t xml:space="preserve">) και παρουσιάστε μια λίστα με τις </w:t>
      </w:r>
      <w:proofErr w:type="spellStart"/>
      <w:r w:rsidRPr="0074040A">
        <w:rPr>
          <w:rFonts w:asciiTheme="minorHAnsi" w:hAnsiTheme="minorHAnsi" w:cstheme="minorHAnsi"/>
          <w:lang w:val="el-GR"/>
        </w:rPr>
        <w:t>συναφέστερες</w:t>
      </w:r>
      <w:proofErr w:type="spellEnd"/>
      <w:r w:rsidRPr="0074040A">
        <w:rPr>
          <w:rFonts w:asciiTheme="minorHAnsi" w:hAnsiTheme="minorHAnsi" w:cstheme="minorHAnsi"/>
          <w:lang w:val="el-GR"/>
        </w:rPr>
        <w:t xml:space="preserve"> εικόνες της βάσης.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p w14:paraId="4FEAB869" w14:textId="254F2A79" w:rsidR="00F94B4A" w:rsidRPr="00550480" w:rsidRDefault="0074040A" w:rsidP="00550480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lang w:val="el-GR"/>
        </w:rPr>
      </w:pPr>
      <w:r w:rsidRPr="0074040A">
        <w:rPr>
          <w:rFonts w:asciiTheme="minorHAnsi" w:hAnsiTheme="minorHAnsi" w:cstheme="minorHAnsi"/>
          <w:lang w:val="el-GR"/>
        </w:rPr>
        <w:t>Προτείνετε μια συστηματική διαδικασία για την μέτρηση της ακρίβειας του συγκεκριμένου αλγορίθμου και παρουσιάσετε τα αποτελέσματά της. (</w:t>
      </w:r>
      <w:r w:rsidRPr="0074040A">
        <w:rPr>
          <w:rFonts w:asciiTheme="minorHAnsi" w:hAnsiTheme="minorHAnsi" w:cstheme="minorHAnsi"/>
          <w:b/>
          <w:bCs/>
          <w:lang w:val="el-GR"/>
        </w:rPr>
        <w:t>20% του συνολικού βαθμού</w:t>
      </w:r>
      <w:r w:rsidRPr="0074040A">
        <w:rPr>
          <w:rFonts w:asciiTheme="minorHAnsi" w:hAnsiTheme="minorHAnsi" w:cstheme="minorHAnsi"/>
          <w:lang w:val="el-GR"/>
        </w:rPr>
        <w:t>)</w:t>
      </w:r>
    </w:p>
    <w:bookmarkStart w:id="0" w:name="_Toc171973149" w:displacedByCustomXml="next"/>
    <w:sdt>
      <w:sdtPr>
        <w:rPr>
          <w:rFonts w:ascii="Arial" w:hAnsi="Arial" w:cs="Arial"/>
          <w:b w:val="0"/>
          <w:bCs w:val="0"/>
          <w:color w:val="auto"/>
          <w:sz w:val="24"/>
          <w:szCs w:val="22"/>
          <w:lang w:val="el"/>
        </w:rPr>
        <w:id w:val="387466816"/>
        <w:docPartObj>
          <w:docPartGallery w:val="Table of Contents"/>
          <w:docPartUnique/>
        </w:docPartObj>
      </w:sdtPr>
      <w:sdtEndPr>
        <w:rPr>
          <w:rFonts w:ascii="Times New Roman" w:hAnsi="Times New Roman" w:cstheme="majorHAnsi"/>
          <w:szCs w:val="24"/>
          <w:lang w:val="el-GR"/>
        </w:rPr>
      </w:sdtEndPr>
      <w:sdtContent>
        <w:p w14:paraId="55FE4608" w14:textId="77777777" w:rsidR="00624126" w:rsidRPr="00245873" w:rsidRDefault="00624126" w:rsidP="00713ED0">
          <w:pPr>
            <w:pStyle w:val="Heading1"/>
            <w:rPr>
              <w:sz w:val="24"/>
            </w:rPr>
          </w:pPr>
          <w:r w:rsidRPr="00245873">
            <w:rPr>
              <w:sz w:val="24"/>
            </w:rPr>
            <w:t>ΠΕΡΙΕΧΟΜΕΝΑ</w:t>
          </w:r>
          <w:bookmarkEnd w:id="0"/>
        </w:p>
        <w:p w14:paraId="73DF4A2E" w14:textId="056F4CC6" w:rsidR="00A559C5" w:rsidRPr="00A559C5" w:rsidRDefault="00624126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r w:rsidRPr="00A559C5">
            <w:rPr>
              <w:rFonts w:asciiTheme="majorHAnsi" w:hAnsiTheme="majorHAnsi" w:cstheme="majorHAnsi"/>
              <w:lang w:val="el"/>
            </w:rPr>
            <w:fldChar w:fldCharType="begin"/>
          </w:r>
          <w:r w:rsidRPr="00A559C5">
            <w:rPr>
              <w:rFonts w:asciiTheme="majorHAnsi" w:hAnsiTheme="majorHAnsi" w:cstheme="majorHAnsi"/>
            </w:rPr>
            <w:instrText xml:space="preserve"> TOC \o "1-3" \h \z \u </w:instrText>
          </w:r>
          <w:r w:rsidRPr="00A559C5">
            <w:rPr>
              <w:rFonts w:asciiTheme="majorHAnsi" w:hAnsiTheme="majorHAnsi" w:cstheme="majorHAnsi"/>
              <w:lang w:val="el"/>
            </w:rPr>
            <w:fldChar w:fldCharType="separate"/>
          </w:r>
          <w:hyperlink w:anchor="_Toc171973149" w:history="1">
            <w:r w:rsidR="00A559C5" w:rsidRPr="00A559C5">
              <w:rPr>
                <w:rStyle w:val="Hyperlink"/>
                <w:rFonts w:asciiTheme="majorHAnsi" w:hAnsiTheme="majorHAnsi" w:cstheme="majorHAnsi"/>
                <w:noProof/>
              </w:rPr>
              <w:t>ΠΕΡΙΕΧΟΜΕΝΑ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_Toc171973149 \h </w:instrTex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559C5"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82DAF89" w14:textId="69D41706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0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1. ΕΙΣΑΓΩΓΗ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B3F91A" w14:textId="542385E7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1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ΣΤΟΧΟΙ ΕΡΓΑΣΙΑΣ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684E95" w14:textId="0D06968E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 ΠΕΡΙΓΡΑΦΗ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9B98CD" w14:textId="02DDE920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3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2.1 ΠΑΡΟΥΣΙΑΣΗ ΑΡΧΙΚΗΣ ΣΚΕΨΗΣ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AEE3" w14:textId="76A63E2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4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2.1.1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EDE11B3" w14:textId="106B0CA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85A04F4" w14:textId="2203C9F8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7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 xml:space="preserve">2.1.2  ΕΡΩΤΗΜΑ </w:t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7CC0F6" w14:textId="5F84D1FF" w:rsidR="00A559C5" w:rsidRPr="00A559C5" w:rsidRDefault="00A559C5">
          <w:pPr>
            <w:pStyle w:val="TOC2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8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 ΑΝΑΛΥΣΗ ΠΡΟΓΡΑΜΜΑΤΟΣ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03594F" w14:textId="0EE2F483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59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2.2.1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ΓΕΝΙΚΗ ΠΕΡΙΓΡΑΦΗ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_Toc171973159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861187" w14:textId="0C8295B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0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2.3.1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ΑΝΑΛΥΣΗ ΒΑΣΙΚΩΝ ΠΡΟΓΡΑΜΜΑΤΩΝ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_Toc171973160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5B3C31" w14:textId="382D7C79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1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_Toc171973161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20D69A" w14:textId="40F145CD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2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_Toc171973162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D5B1A2" w14:textId="0A99FE7F" w:rsidR="00A559C5" w:rsidRPr="00A559C5" w:rsidRDefault="00A559C5">
          <w:pPr>
            <w:pStyle w:val="TOC2"/>
            <w:tabs>
              <w:tab w:val="left" w:pos="120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3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2.3.1.3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iii.py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_Toc171973163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0C459A" w14:textId="30B38E83" w:rsidR="00A559C5" w:rsidRPr="00A559C5" w:rsidRDefault="00A559C5">
          <w:pPr>
            <w:pStyle w:val="TOC1"/>
            <w:tabs>
              <w:tab w:val="left" w:pos="44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4" w:history="1"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3.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eastAsia="Arial" w:hAnsiTheme="majorHAnsi" w:cstheme="majorHAnsi"/>
                <w:noProof/>
              </w:rPr>
              <w:t>ΕΠΙΔΕΙΞΗ ΤΗΣ ΛΥΣΗΣ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_Toc171973164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D71629" w14:textId="062AA414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5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3.1.1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_Toc171973165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F7A0E6B" w14:textId="71E083D1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6" w:history="1">
            <w:r w:rsidRPr="00A559C5">
              <w:rPr>
                <w:rStyle w:val="Hyperlink"/>
                <w:rFonts w:asciiTheme="majorHAnsi" w:hAnsiTheme="majorHAnsi" w:cstheme="majorHAnsi"/>
                <w:noProof/>
                <w:lang w:val="el-GR"/>
              </w:rPr>
              <w:t>3.1.2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_Toc171973166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87EB86" w14:textId="70E31BF2" w:rsidR="00A559C5" w:rsidRPr="00A559C5" w:rsidRDefault="00A559C5">
          <w:pPr>
            <w:pStyle w:val="TOC2"/>
            <w:tabs>
              <w:tab w:val="left" w:pos="960"/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7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3.1.3</w:t>
            </w:r>
            <w:r w:rsidRPr="00A559C5">
              <w:rPr>
                <w:rFonts w:asciiTheme="majorHAnsi" w:eastAsiaTheme="minorEastAsia" w:hAnsiTheme="majorHAnsi" w:cstheme="majorHAnsi"/>
                <w:noProof/>
                <w:kern w:val="2"/>
                <w14:ligatures w14:val="standardContextual"/>
              </w:rPr>
              <w:tab/>
            </w:r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iii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_Toc171973167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63468D" w14:textId="3CA1EAD7" w:rsidR="00A559C5" w:rsidRPr="00A559C5" w:rsidRDefault="00A559C5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kern w:val="2"/>
              <w14:ligatures w14:val="standardContextual"/>
            </w:rPr>
          </w:pPr>
          <w:hyperlink w:anchor="_Toc171973168" w:history="1">
            <w:r w:rsidRPr="00A559C5">
              <w:rPr>
                <w:rStyle w:val="Hyperlink"/>
                <w:rFonts w:asciiTheme="majorHAnsi" w:hAnsiTheme="majorHAnsi" w:cstheme="majorHAnsi"/>
                <w:noProof/>
              </w:rPr>
              <w:t>ΒΙΒΛΙΟΓΡΑΦΙΚΕΣ ΑΝΑΦΟΡΕΣ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instrText xml:space="preserve"> PAGEREF _Toc171973168 \h </w:instrTex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B83E90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A559C5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A43BFB" w14:textId="78966503" w:rsidR="00624126" w:rsidRPr="007A6785" w:rsidRDefault="00624126" w:rsidP="007A6785">
          <w:pPr>
            <w:spacing w:after="120" w:line="288" w:lineRule="auto"/>
            <w:rPr>
              <w:rFonts w:asciiTheme="majorHAnsi" w:hAnsiTheme="majorHAnsi" w:cstheme="majorHAnsi"/>
            </w:rPr>
          </w:pPr>
          <w:r w:rsidRPr="00A559C5">
            <w:rPr>
              <w:rFonts w:asciiTheme="majorHAnsi" w:hAnsiTheme="majorHAnsi" w:cstheme="majorHAnsi"/>
              <w:b/>
              <w:bCs/>
              <w:lang w:val="el-GR"/>
            </w:rPr>
            <w:fldChar w:fldCharType="end"/>
          </w:r>
        </w:p>
      </w:sdtContent>
    </w:sdt>
    <w:p w14:paraId="309DE6C6" w14:textId="77777777" w:rsidR="00624126" w:rsidRPr="007A6785" w:rsidRDefault="00624126" w:rsidP="007A6785">
      <w:pPr>
        <w:spacing w:after="120" w:line="288" w:lineRule="auto"/>
        <w:rPr>
          <w:rFonts w:asciiTheme="majorHAnsi" w:hAnsiTheme="majorHAnsi" w:cstheme="majorHAnsi"/>
          <w:color w:val="0070C0"/>
        </w:rPr>
      </w:pPr>
      <w:r w:rsidRPr="007A6785">
        <w:rPr>
          <w:rFonts w:asciiTheme="majorHAnsi" w:hAnsiTheme="majorHAnsi" w:cstheme="majorHAnsi"/>
        </w:rPr>
        <w:br w:type="page"/>
      </w:r>
    </w:p>
    <w:p w14:paraId="0888F0CD" w14:textId="3123FE8C" w:rsidR="00E40679" w:rsidRDefault="00E62626" w:rsidP="006F3CD2">
      <w:pPr>
        <w:pStyle w:val="Heading1"/>
      </w:pPr>
      <w:bookmarkStart w:id="1" w:name="_Toc171973150"/>
      <w:r w:rsidRPr="0008424D">
        <w:lastRenderedPageBreak/>
        <w:t xml:space="preserve">1. </w:t>
      </w:r>
      <w:r w:rsidR="00593CB2" w:rsidRPr="0008424D">
        <w:t>ΕΙΣΑΓΩΓΗ</w:t>
      </w:r>
      <w:bookmarkEnd w:id="1"/>
    </w:p>
    <w:p w14:paraId="55943E6C" w14:textId="03C32FE2" w:rsidR="00EE2846" w:rsidRDefault="001728AE" w:rsidP="004E7F14">
      <w:pPr>
        <w:pStyle w:val="Heading2"/>
        <w:numPr>
          <w:ilvl w:val="1"/>
          <w:numId w:val="2"/>
        </w:numPr>
        <w:rPr>
          <w:sz w:val="24"/>
          <w:lang w:val="el-GR"/>
        </w:rPr>
      </w:pPr>
      <w:bookmarkStart w:id="2" w:name="_Toc171973151"/>
      <w:r>
        <w:rPr>
          <w:sz w:val="24"/>
          <w:lang w:val="el-GR"/>
        </w:rPr>
        <w:t>ΣΤΟΧΟΙ ΕΡΓΑΣΙΑΣ</w:t>
      </w:r>
      <w:bookmarkEnd w:id="2"/>
    </w:p>
    <w:p w14:paraId="4F0FEFA2" w14:textId="32BFF0B5" w:rsidR="00787516" w:rsidRDefault="00850FE5" w:rsidP="00787516">
      <w:pPr>
        <w:jc w:val="both"/>
        <w:rPr>
          <w:rFonts w:asciiTheme="minorHAnsi" w:hAnsiTheme="minorHAnsi" w:cstheme="minorHAnsi"/>
          <w:lang w:val="el-GR"/>
        </w:rPr>
      </w:pPr>
      <w:r w:rsidRPr="00122A25">
        <w:rPr>
          <w:rFonts w:asciiTheme="minorHAnsi" w:hAnsiTheme="minorHAnsi" w:cstheme="minorHAnsi"/>
          <w:lang w:val="el-GR"/>
        </w:rPr>
        <w:t xml:space="preserve">Βασικός στόχος της εργασίας είναι </w:t>
      </w:r>
      <w:r w:rsidR="00787516">
        <w:rPr>
          <w:rFonts w:asciiTheme="minorHAnsi" w:hAnsiTheme="minorHAnsi" w:cstheme="minorHAnsi"/>
          <w:lang w:val="el-GR"/>
        </w:rPr>
        <w:t xml:space="preserve">η εξερεύνηση </w:t>
      </w:r>
      <w:r w:rsidR="00C34B6D" w:rsidRPr="00C34B6D">
        <w:rPr>
          <w:rFonts w:asciiTheme="minorHAnsi" w:hAnsiTheme="minorHAnsi" w:cstheme="minorHAnsi"/>
          <w:lang w:val="el-GR"/>
        </w:rPr>
        <w:t>της οπτικής ομοιότητας χρησιμοποιώντας σύγχρονες τεχνικές μηχανικής μάθησης για την εξαγωγή πληροφορίας υψηλού επιπέδου από τα δεδομένα εικόνων.</w:t>
      </w:r>
    </w:p>
    <w:p w14:paraId="259579BB" w14:textId="77777777" w:rsidR="00787516" w:rsidRDefault="00787516" w:rsidP="00787516">
      <w:pPr>
        <w:jc w:val="both"/>
        <w:rPr>
          <w:rFonts w:asciiTheme="minorHAnsi" w:hAnsiTheme="minorHAnsi" w:cstheme="minorHAnsi"/>
          <w:lang w:val="el-GR"/>
        </w:rPr>
      </w:pPr>
    </w:p>
    <w:p w14:paraId="635FD103" w14:textId="77777777" w:rsidR="00787516" w:rsidRPr="00787516" w:rsidRDefault="00787516" w:rsidP="00787516">
      <w:pPr>
        <w:jc w:val="both"/>
        <w:rPr>
          <w:rFonts w:asciiTheme="minorHAnsi" w:hAnsiTheme="minorHAnsi" w:cstheme="minorHAnsi"/>
          <w:lang w:val="el-GR"/>
        </w:rPr>
      </w:pPr>
    </w:p>
    <w:p w14:paraId="105AC558" w14:textId="7F3A879B" w:rsidR="003C0221" w:rsidRPr="00787516" w:rsidRDefault="00B15B7F" w:rsidP="003C0221">
      <w:pPr>
        <w:pStyle w:val="Heading1"/>
      </w:pPr>
      <w:bookmarkStart w:id="3" w:name="_Toc171973152"/>
      <w:r w:rsidRPr="00B15B7F">
        <w:t>2</w:t>
      </w:r>
      <w:r w:rsidR="003C0221">
        <w:t>.</w:t>
      </w:r>
      <w:r w:rsidR="00E06383" w:rsidRPr="003A6AE7">
        <w:t xml:space="preserve"> </w:t>
      </w:r>
      <w:r w:rsidR="00876403">
        <w:t xml:space="preserve">ΠΕΡΙΓΡΑΦΗ </w:t>
      </w:r>
      <w:bookmarkEnd w:id="3"/>
      <w:r w:rsidR="00787516">
        <w:t>ΛΥΣΗΣ</w:t>
      </w:r>
    </w:p>
    <w:p w14:paraId="0DBDEAD0" w14:textId="531936C3" w:rsidR="00167E07" w:rsidRDefault="00B15B7F" w:rsidP="001C786E">
      <w:pPr>
        <w:pStyle w:val="Heading2"/>
        <w:rPr>
          <w:lang w:val="el-GR"/>
        </w:rPr>
      </w:pPr>
      <w:bookmarkStart w:id="4" w:name="_Toc171973153"/>
      <w:r w:rsidRPr="00B15B7F">
        <w:rPr>
          <w:lang w:val="el-GR"/>
        </w:rPr>
        <w:t>2</w:t>
      </w:r>
      <w:r w:rsidR="005A7E79" w:rsidRPr="00793A20">
        <w:rPr>
          <w:lang w:val="el-GR"/>
        </w:rPr>
        <w:t>.</w:t>
      </w:r>
      <w:r w:rsidR="003747F7" w:rsidRPr="00793A20">
        <w:rPr>
          <w:lang w:val="el-GR"/>
        </w:rPr>
        <w:t>1</w:t>
      </w:r>
      <w:r w:rsidR="002C6F4C" w:rsidRPr="00793A20">
        <w:rPr>
          <w:lang w:val="el-GR"/>
        </w:rPr>
        <w:t xml:space="preserve"> </w:t>
      </w:r>
      <w:bookmarkEnd w:id="4"/>
      <w:r w:rsidR="00C34B6D">
        <w:rPr>
          <w:lang w:val="el-GR"/>
        </w:rPr>
        <w:t>Περιγραφή Υπολογιστικής Διαδικασίας</w:t>
      </w:r>
    </w:p>
    <w:p w14:paraId="2268D0F8" w14:textId="49A86191" w:rsidR="00787516" w:rsidRDefault="00F46665" w:rsidP="00F16C8C">
      <w:pPr>
        <w:jc w:val="both"/>
        <w:rPr>
          <w:rFonts w:asciiTheme="minorHAnsi" w:hAnsiTheme="minorHAnsi" w:cstheme="minorHAnsi"/>
        </w:rPr>
      </w:pPr>
      <w:r w:rsidRPr="00F46665">
        <w:rPr>
          <w:rFonts w:asciiTheme="minorHAnsi" w:hAnsiTheme="minorHAnsi" w:cstheme="minorHAnsi"/>
          <w:lang w:val="el-GR"/>
        </w:rPr>
        <w:t xml:space="preserve">Αυτή </w:t>
      </w:r>
      <w:r>
        <w:rPr>
          <w:rFonts w:asciiTheme="minorHAnsi" w:hAnsiTheme="minorHAnsi" w:cstheme="minorHAnsi"/>
          <w:lang w:val="el-GR"/>
        </w:rPr>
        <w:t xml:space="preserve">βρίσκεται στο αρχείο </w:t>
      </w:r>
      <w:proofErr w:type="spellStart"/>
      <w:r w:rsidR="007E57C7">
        <w:rPr>
          <w:rFonts w:asciiTheme="minorHAnsi" w:hAnsiTheme="minorHAnsi" w:cstheme="minorHAnsi"/>
        </w:rPr>
        <w:t>i</w:t>
      </w:r>
      <w:proofErr w:type="spellEnd"/>
      <w:r w:rsidR="007E57C7" w:rsidRPr="007E57C7">
        <w:rPr>
          <w:rFonts w:asciiTheme="minorHAnsi" w:hAnsiTheme="minorHAnsi" w:cstheme="minorHAnsi"/>
          <w:lang w:val="el-GR"/>
        </w:rPr>
        <w:t>_</w:t>
      </w:r>
      <w:proofErr w:type="spellStart"/>
      <w:r w:rsidR="007E57C7">
        <w:rPr>
          <w:rFonts w:asciiTheme="minorHAnsi" w:hAnsiTheme="minorHAnsi" w:cstheme="minorHAnsi"/>
        </w:rPr>
        <w:t>greek</w:t>
      </w:r>
      <w:proofErr w:type="spellEnd"/>
      <w:r w:rsidR="007E57C7" w:rsidRPr="007E57C7">
        <w:rPr>
          <w:rFonts w:asciiTheme="minorHAnsi" w:hAnsiTheme="minorHAnsi" w:cstheme="minorHAnsi"/>
          <w:lang w:val="el-GR"/>
        </w:rPr>
        <w:t>_</w:t>
      </w:r>
      <w:proofErr w:type="spellStart"/>
      <w:r w:rsidR="007E57C7">
        <w:rPr>
          <w:rFonts w:asciiTheme="minorHAnsi" w:hAnsiTheme="minorHAnsi" w:cstheme="minorHAnsi"/>
        </w:rPr>
        <w:t>ltx</w:t>
      </w:r>
      <w:proofErr w:type="spellEnd"/>
      <w:r w:rsidR="00C11551" w:rsidRPr="00C11551">
        <w:rPr>
          <w:rFonts w:asciiTheme="minorHAnsi" w:hAnsiTheme="minorHAnsi" w:cstheme="minorHAnsi"/>
          <w:lang w:val="el-GR"/>
        </w:rPr>
        <w:t>.</w:t>
      </w:r>
      <w:r w:rsidR="00C11551">
        <w:rPr>
          <w:rFonts w:asciiTheme="minorHAnsi" w:hAnsiTheme="minorHAnsi" w:cstheme="minorHAnsi"/>
        </w:rPr>
        <w:t>pdf</w:t>
      </w:r>
      <w:r w:rsidR="00C11551" w:rsidRPr="00C11551">
        <w:rPr>
          <w:rFonts w:asciiTheme="minorHAnsi" w:hAnsiTheme="minorHAnsi" w:cstheme="minorHAnsi"/>
          <w:lang w:val="el-GR"/>
        </w:rPr>
        <w:t xml:space="preserve"> </w:t>
      </w:r>
      <w:r w:rsidR="00C11551">
        <w:rPr>
          <w:rFonts w:asciiTheme="minorHAnsi" w:hAnsiTheme="minorHAnsi" w:cstheme="minorHAnsi"/>
          <w:lang w:val="el-GR"/>
        </w:rPr>
        <w:t xml:space="preserve">για την αναλυτική εκδοχή στα ελληνικά </w:t>
      </w:r>
      <w:r w:rsidR="00F60CF4">
        <w:rPr>
          <w:rFonts w:asciiTheme="minorHAnsi" w:hAnsiTheme="minorHAnsi" w:cstheme="minorHAnsi"/>
          <w:lang w:val="el-GR"/>
        </w:rPr>
        <w:t xml:space="preserve">(ορισμένοι όροι μπορεί να μην έχουν μεταφραστεί με απόλυτη ακρίβεια, π.χ. </w:t>
      </w:r>
      <w:r w:rsidR="00F60CF4">
        <w:rPr>
          <w:rFonts w:asciiTheme="minorHAnsi" w:hAnsiTheme="minorHAnsi" w:cstheme="minorHAnsi"/>
        </w:rPr>
        <w:t>manifold</w:t>
      </w:r>
      <w:r w:rsidR="00F60CF4" w:rsidRPr="00AF1A33">
        <w:rPr>
          <w:rFonts w:asciiTheme="minorHAnsi" w:hAnsiTheme="minorHAnsi" w:cstheme="minorHAnsi"/>
          <w:lang w:val="el-GR"/>
        </w:rPr>
        <w:t xml:space="preserve"> </w:t>
      </w:r>
      <w:r w:rsidR="00F60CF4">
        <w:rPr>
          <w:rFonts w:asciiTheme="minorHAnsi" w:hAnsiTheme="minorHAnsi" w:cstheme="minorHAnsi"/>
          <w:lang w:val="el-GR"/>
        </w:rPr>
        <w:t xml:space="preserve">καθώς δεν υπάρχει </w:t>
      </w:r>
      <w:r w:rsidR="00AF1A33">
        <w:rPr>
          <w:rFonts w:asciiTheme="minorHAnsi" w:hAnsiTheme="minorHAnsi" w:cstheme="minorHAnsi"/>
          <w:lang w:val="el-GR"/>
        </w:rPr>
        <w:t>ακριβέστατη μετάφραση</w:t>
      </w:r>
      <w:r w:rsidR="00F60CF4">
        <w:rPr>
          <w:rFonts w:asciiTheme="minorHAnsi" w:hAnsiTheme="minorHAnsi" w:cstheme="minorHAnsi"/>
          <w:lang w:val="el-GR"/>
        </w:rPr>
        <w:t>)</w:t>
      </w:r>
      <w:r w:rsidR="00AF1A33">
        <w:rPr>
          <w:rFonts w:asciiTheme="minorHAnsi" w:hAnsiTheme="minorHAnsi" w:cstheme="minorHAnsi"/>
          <w:lang w:val="el-GR"/>
        </w:rPr>
        <w:t xml:space="preserve">, και μία συντομότερη εκδοχή </w:t>
      </w:r>
      <w:r w:rsidR="00F21156">
        <w:rPr>
          <w:rFonts w:asciiTheme="minorHAnsi" w:hAnsiTheme="minorHAnsi" w:cstheme="minorHAnsi"/>
          <w:lang w:val="el-GR"/>
        </w:rPr>
        <w:t xml:space="preserve">στα αγγλικά, στο αρχείο </w:t>
      </w:r>
      <w:proofErr w:type="spellStart"/>
      <w:r w:rsidR="00F21156">
        <w:rPr>
          <w:rFonts w:asciiTheme="minorHAnsi" w:hAnsiTheme="minorHAnsi" w:cstheme="minorHAnsi"/>
        </w:rPr>
        <w:t>i</w:t>
      </w:r>
      <w:proofErr w:type="spellEnd"/>
      <w:r w:rsidR="00F21156" w:rsidRPr="00F21156">
        <w:rPr>
          <w:rFonts w:asciiTheme="minorHAnsi" w:hAnsiTheme="minorHAnsi" w:cstheme="minorHAnsi"/>
          <w:lang w:val="el-GR"/>
        </w:rPr>
        <w:t>_</w:t>
      </w:r>
      <w:proofErr w:type="spellStart"/>
      <w:r w:rsidR="00F21156">
        <w:rPr>
          <w:rFonts w:asciiTheme="minorHAnsi" w:hAnsiTheme="minorHAnsi" w:cstheme="minorHAnsi"/>
        </w:rPr>
        <w:t>english</w:t>
      </w:r>
      <w:proofErr w:type="spellEnd"/>
      <w:r w:rsidR="00F21156" w:rsidRPr="00F21156">
        <w:rPr>
          <w:rFonts w:asciiTheme="minorHAnsi" w:hAnsiTheme="minorHAnsi" w:cstheme="minorHAnsi"/>
          <w:lang w:val="el-GR"/>
        </w:rPr>
        <w:t>_</w:t>
      </w:r>
      <w:proofErr w:type="spellStart"/>
      <w:r w:rsidR="00F21156">
        <w:rPr>
          <w:rFonts w:asciiTheme="minorHAnsi" w:hAnsiTheme="minorHAnsi" w:cstheme="minorHAnsi"/>
        </w:rPr>
        <w:t>ltx</w:t>
      </w:r>
      <w:proofErr w:type="spellEnd"/>
      <w:r w:rsidR="00F21156" w:rsidRPr="00F21156">
        <w:rPr>
          <w:rFonts w:asciiTheme="minorHAnsi" w:hAnsiTheme="minorHAnsi" w:cstheme="minorHAnsi"/>
          <w:lang w:val="el-GR"/>
        </w:rPr>
        <w:t>.</w:t>
      </w:r>
      <w:r w:rsidR="00F21156">
        <w:rPr>
          <w:rFonts w:asciiTheme="minorHAnsi" w:hAnsiTheme="minorHAnsi" w:cstheme="minorHAnsi"/>
        </w:rPr>
        <w:t>pdf</w:t>
      </w:r>
      <w:r w:rsidR="00F21156" w:rsidRPr="00F21156">
        <w:rPr>
          <w:rFonts w:asciiTheme="minorHAnsi" w:hAnsiTheme="minorHAnsi" w:cstheme="minorHAnsi"/>
          <w:lang w:val="el-GR"/>
        </w:rPr>
        <w:t>.</w:t>
      </w:r>
    </w:p>
    <w:p w14:paraId="1B431498" w14:textId="77777777" w:rsidR="00F21156" w:rsidRDefault="00F21156" w:rsidP="00F16C8C">
      <w:pPr>
        <w:jc w:val="both"/>
        <w:rPr>
          <w:rFonts w:asciiTheme="minorHAnsi" w:hAnsiTheme="minorHAnsi" w:cstheme="minorHAnsi"/>
        </w:rPr>
      </w:pPr>
    </w:p>
    <w:p w14:paraId="3145A250" w14:textId="524F8830" w:rsidR="00F21156" w:rsidRDefault="00F21156" w:rsidP="00F21156">
      <w:pPr>
        <w:pStyle w:val="Heading2"/>
        <w:rPr>
          <w:lang w:val="el-GR"/>
        </w:rPr>
      </w:pPr>
      <w:r w:rsidRPr="00B15B7F">
        <w:rPr>
          <w:lang w:val="el-GR"/>
        </w:rPr>
        <w:t>2</w:t>
      </w:r>
      <w:r w:rsidRPr="00793A20">
        <w:rPr>
          <w:lang w:val="el-GR"/>
        </w:rPr>
        <w:t>.</w:t>
      </w:r>
      <w:r>
        <w:t>2</w:t>
      </w:r>
      <w:r w:rsidRPr="00793A20">
        <w:rPr>
          <w:lang w:val="el-GR"/>
        </w:rPr>
        <w:t xml:space="preserve"> </w:t>
      </w:r>
      <w:r w:rsidR="004046C5">
        <w:rPr>
          <w:lang w:val="el-GR"/>
        </w:rPr>
        <w:t>Προγραμματιστική Υλοποίηση</w:t>
      </w:r>
    </w:p>
    <w:p w14:paraId="374B563D" w14:textId="555BBAD3" w:rsidR="00FE090D" w:rsidRDefault="00FE090D" w:rsidP="00002B47">
      <w:pPr>
        <w:tabs>
          <w:tab w:val="left" w:pos="5747"/>
        </w:tabs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υλοποίηση έγινε σ</w:t>
      </w:r>
      <w:r w:rsidR="00B77D85">
        <w:rPr>
          <w:rFonts w:asciiTheme="minorHAnsi" w:hAnsiTheme="minorHAnsi" w:cstheme="minorHAnsi"/>
          <w:lang w:val="el-GR"/>
        </w:rPr>
        <w:t>ε</w:t>
      </w:r>
      <w:r w:rsidRPr="00FE090D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Python</w:t>
      </w:r>
    </w:p>
    <w:p w14:paraId="1B7C06C3" w14:textId="77777777" w:rsidR="00B77D85" w:rsidRDefault="00B77D85" w:rsidP="00002B47">
      <w:pPr>
        <w:tabs>
          <w:tab w:val="left" w:pos="5747"/>
        </w:tabs>
        <w:rPr>
          <w:rFonts w:asciiTheme="minorHAnsi" w:hAnsiTheme="minorHAnsi" w:cstheme="minorHAnsi"/>
          <w:lang w:val="el-GR"/>
        </w:rPr>
      </w:pPr>
    </w:p>
    <w:p w14:paraId="525DF942" w14:textId="77777777" w:rsidR="00B77D85" w:rsidRPr="00B77D85" w:rsidRDefault="00B77D85" w:rsidP="00002B47">
      <w:pPr>
        <w:tabs>
          <w:tab w:val="left" w:pos="5747"/>
        </w:tabs>
        <w:rPr>
          <w:rFonts w:asciiTheme="minorHAnsi" w:hAnsiTheme="minorHAnsi" w:cstheme="minorHAnsi"/>
          <w:lang w:val="el-GR"/>
        </w:rPr>
      </w:pPr>
    </w:p>
    <w:p w14:paraId="2043BEC9" w14:textId="77777777" w:rsidR="00F21156" w:rsidRPr="00FE090D" w:rsidRDefault="00F21156" w:rsidP="00F21156">
      <w:pPr>
        <w:rPr>
          <w:lang w:val="el-GR"/>
        </w:rPr>
      </w:pPr>
    </w:p>
    <w:p w14:paraId="17F99D48" w14:textId="77777777" w:rsidR="00F21156" w:rsidRPr="00FE090D" w:rsidRDefault="00F21156" w:rsidP="00F16C8C">
      <w:pPr>
        <w:jc w:val="both"/>
        <w:rPr>
          <w:rFonts w:asciiTheme="minorHAnsi" w:hAnsiTheme="minorHAnsi" w:cstheme="minorHAnsi"/>
          <w:lang w:val="el-GR"/>
        </w:rPr>
      </w:pPr>
    </w:p>
    <w:p w14:paraId="7C560443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7BC3FD4B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2B8B53A2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747F3DED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191821F8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06AA8139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759D05EC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2A6D94A5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2B13664F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58334ECD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44B37405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6BCCD96B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094B441B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07071B5B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47D109B9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6B4C4293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701A702A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650B6E30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45C314D9" w14:textId="77777777" w:rsidR="00787516" w:rsidRPr="008669D5" w:rsidRDefault="00787516" w:rsidP="00F16C8C">
      <w:pPr>
        <w:jc w:val="both"/>
        <w:rPr>
          <w:rFonts w:ascii="Calibri Light" w:hAnsi="Calibri Light" w:cs="Calibri Light"/>
          <w:lang w:val="el-GR"/>
        </w:rPr>
      </w:pPr>
    </w:p>
    <w:p w14:paraId="3DE00B41" w14:textId="028F1270" w:rsidR="00F16C8C" w:rsidRPr="008669D5" w:rsidRDefault="00F16C8C" w:rsidP="00F16C8C">
      <w:pPr>
        <w:jc w:val="both"/>
        <w:rPr>
          <w:rFonts w:ascii="Calibri Light" w:hAnsi="Calibri Light" w:cs="Calibri Light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713536" behindDoc="0" locked="0" layoutInCell="1" allowOverlap="1" wp14:anchorId="74D97FC2" wp14:editId="03F462BF">
            <wp:simplePos x="0" y="0"/>
            <wp:positionH relativeFrom="column">
              <wp:posOffset>-19685</wp:posOffset>
            </wp:positionH>
            <wp:positionV relativeFrom="paragraph">
              <wp:posOffset>185072</wp:posOffset>
            </wp:positionV>
            <wp:extent cx="5733415" cy="2966085"/>
            <wp:effectExtent l="0" t="0" r="0" b="5715"/>
            <wp:wrapSquare wrapText="bothSides"/>
            <wp:docPr id="590958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58297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1F59" w14:textId="4DDCA0C7" w:rsidR="00364D46" w:rsidRPr="00364D46" w:rsidRDefault="00364D46" w:rsidP="00364D46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3.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el-GR"/>
        </w:rPr>
        <w:t>Μοντελοποίηση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HMM</w:t>
      </w:r>
      <w:r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</w:rPr>
        <w:t>profile</w:t>
      </w:r>
      <w:r w:rsidR="00F16C8C" w:rsidRPr="00F16C8C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F16C8C">
        <w:rPr>
          <w:rFonts w:asciiTheme="majorHAnsi" w:hAnsiTheme="majorHAnsi" w:cstheme="majorHAnsi"/>
          <w:b/>
          <w:bCs/>
          <w:i/>
          <w:iCs/>
          <w:lang w:val="el-GR"/>
        </w:rPr>
        <w:t>για πολλαπλή στοίχιση ακολουθίας</w:t>
      </w:r>
    </w:p>
    <w:p w14:paraId="44A1FF58" w14:textId="77777777" w:rsidR="00364D46" w:rsidRDefault="00364D46" w:rsidP="00BC6B64">
      <w:pPr>
        <w:jc w:val="both"/>
        <w:rPr>
          <w:rFonts w:ascii="Calibri Light" w:hAnsi="Calibri Light" w:cs="Calibri Light"/>
          <w:lang w:val="el-GR"/>
        </w:rPr>
      </w:pPr>
    </w:p>
    <w:p w14:paraId="3AA2C6E5" w14:textId="77777777" w:rsidR="00021C34" w:rsidRDefault="00021C34" w:rsidP="00445F98">
      <w:pPr>
        <w:pStyle w:val="Heading2"/>
        <w:rPr>
          <w:lang w:val="el-GR"/>
        </w:rPr>
      </w:pPr>
    </w:p>
    <w:p w14:paraId="07F6C75A" w14:textId="77777777" w:rsidR="00787516" w:rsidRDefault="00787516" w:rsidP="00787516">
      <w:pPr>
        <w:rPr>
          <w:lang w:val="el-GR"/>
        </w:rPr>
      </w:pPr>
    </w:p>
    <w:p w14:paraId="42FC464B" w14:textId="77777777" w:rsidR="00787516" w:rsidRDefault="00787516" w:rsidP="00787516">
      <w:pPr>
        <w:rPr>
          <w:lang w:val="el-GR"/>
        </w:rPr>
      </w:pPr>
    </w:p>
    <w:p w14:paraId="16748041" w14:textId="77777777" w:rsidR="00787516" w:rsidRDefault="00787516" w:rsidP="00787516">
      <w:pPr>
        <w:rPr>
          <w:lang w:val="el-GR"/>
        </w:rPr>
      </w:pPr>
    </w:p>
    <w:p w14:paraId="6E656973" w14:textId="77777777" w:rsidR="00787516" w:rsidRDefault="00787516" w:rsidP="00787516">
      <w:pPr>
        <w:rPr>
          <w:lang w:val="el-GR"/>
        </w:rPr>
      </w:pPr>
    </w:p>
    <w:p w14:paraId="55C0C72B" w14:textId="77777777" w:rsidR="00787516" w:rsidRDefault="00787516" w:rsidP="00787516">
      <w:pPr>
        <w:rPr>
          <w:lang w:val="el-GR"/>
        </w:rPr>
      </w:pPr>
    </w:p>
    <w:p w14:paraId="72B46E8E" w14:textId="77777777" w:rsidR="00787516" w:rsidRDefault="00787516" w:rsidP="00787516">
      <w:pPr>
        <w:rPr>
          <w:lang w:val="el-GR"/>
        </w:rPr>
      </w:pPr>
    </w:p>
    <w:p w14:paraId="64CF9721" w14:textId="77777777" w:rsidR="00787516" w:rsidRDefault="00787516" w:rsidP="00787516">
      <w:pPr>
        <w:rPr>
          <w:lang w:val="el-GR"/>
        </w:rPr>
      </w:pPr>
    </w:p>
    <w:p w14:paraId="2A8DDE8A" w14:textId="77777777" w:rsidR="00787516" w:rsidRDefault="00787516" w:rsidP="00787516">
      <w:pPr>
        <w:rPr>
          <w:lang w:val="el-GR"/>
        </w:rPr>
      </w:pPr>
    </w:p>
    <w:p w14:paraId="34AB898F" w14:textId="77777777" w:rsidR="00787516" w:rsidRDefault="00787516" w:rsidP="00787516">
      <w:pPr>
        <w:rPr>
          <w:lang w:val="el-GR"/>
        </w:rPr>
      </w:pPr>
    </w:p>
    <w:p w14:paraId="406A30AC" w14:textId="77777777" w:rsidR="00787516" w:rsidRDefault="00787516" w:rsidP="00787516">
      <w:pPr>
        <w:rPr>
          <w:lang w:val="el-GR"/>
        </w:rPr>
      </w:pPr>
    </w:p>
    <w:p w14:paraId="7A528D1C" w14:textId="77777777" w:rsidR="00787516" w:rsidRDefault="00787516" w:rsidP="00787516">
      <w:pPr>
        <w:rPr>
          <w:lang w:val="el-GR"/>
        </w:rPr>
      </w:pPr>
    </w:p>
    <w:p w14:paraId="2BB34A70" w14:textId="77777777" w:rsidR="00787516" w:rsidRDefault="00787516" w:rsidP="00787516">
      <w:pPr>
        <w:rPr>
          <w:lang w:val="el-GR"/>
        </w:rPr>
      </w:pPr>
    </w:p>
    <w:p w14:paraId="3E5AE096" w14:textId="77777777" w:rsidR="00787516" w:rsidRDefault="00787516" w:rsidP="00787516">
      <w:pPr>
        <w:rPr>
          <w:lang w:val="el-GR"/>
        </w:rPr>
      </w:pPr>
    </w:p>
    <w:p w14:paraId="61719A70" w14:textId="77777777" w:rsidR="00787516" w:rsidRDefault="00787516" w:rsidP="00787516">
      <w:pPr>
        <w:rPr>
          <w:lang w:val="el-GR"/>
        </w:rPr>
      </w:pPr>
    </w:p>
    <w:p w14:paraId="24F10CE5" w14:textId="77777777" w:rsidR="00787516" w:rsidRDefault="00787516" w:rsidP="00787516">
      <w:pPr>
        <w:rPr>
          <w:lang w:val="el-GR"/>
        </w:rPr>
      </w:pPr>
    </w:p>
    <w:p w14:paraId="62476267" w14:textId="77777777" w:rsidR="00787516" w:rsidRDefault="00787516" w:rsidP="00787516">
      <w:pPr>
        <w:rPr>
          <w:lang w:val="el-GR"/>
        </w:rPr>
      </w:pPr>
    </w:p>
    <w:p w14:paraId="23C6FF12" w14:textId="77777777" w:rsidR="00787516" w:rsidRDefault="00787516" w:rsidP="00787516">
      <w:pPr>
        <w:rPr>
          <w:lang w:val="el-GR"/>
        </w:rPr>
      </w:pPr>
    </w:p>
    <w:p w14:paraId="7F5E212D" w14:textId="77777777" w:rsidR="00787516" w:rsidRDefault="00787516" w:rsidP="00787516">
      <w:pPr>
        <w:rPr>
          <w:lang w:val="el-GR"/>
        </w:rPr>
      </w:pPr>
    </w:p>
    <w:p w14:paraId="7DBE4247" w14:textId="77777777" w:rsidR="00787516" w:rsidRDefault="00787516" w:rsidP="00787516">
      <w:pPr>
        <w:rPr>
          <w:lang w:val="el-GR"/>
        </w:rPr>
      </w:pPr>
    </w:p>
    <w:p w14:paraId="65E01CBE" w14:textId="77777777" w:rsidR="00787516" w:rsidRDefault="00787516" w:rsidP="00787516">
      <w:pPr>
        <w:rPr>
          <w:lang w:val="el-GR"/>
        </w:rPr>
      </w:pPr>
    </w:p>
    <w:p w14:paraId="763759D1" w14:textId="77777777" w:rsidR="00787516" w:rsidRDefault="00787516" w:rsidP="00787516">
      <w:pPr>
        <w:rPr>
          <w:lang w:val="el-GR"/>
        </w:rPr>
      </w:pPr>
    </w:p>
    <w:p w14:paraId="23B80C34" w14:textId="77777777" w:rsidR="00787516" w:rsidRDefault="00787516" w:rsidP="00787516">
      <w:pPr>
        <w:rPr>
          <w:lang w:val="el-GR"/>
        </w:rPr>
      </w:pPr>
    </w:p>
    <w:p w14:paraId="62103B18" w14:textId="77777777" w:rsidR="00787516" w:rsidRPr="00787516" w:rsidRDefault="00787516" w:rsidP="00787516">
      <w:pPr>
        <w:rPr>
          <w:lang w:val="el-GR"/>
        </w:rPr>
      </w:pPr>
    </w:p>
    <w:p w14:paraId="57B294E2" w14:textId="77777777" w:rsidR="005915CA" w:rsidRPr="00A844A0" w:rsidRDefault="005915CA" w:rsidP="005915CA">
      <w:pPr>
        <w:rPr>
          <w:lang w:val="el-GR"/>
        </w:rPr>
      </w:pPr>
    </w:p>
    <w:p w14:paraId="07972C32" w14:textId="77777777" w:rsidR="005915CA" w:rsidRPr="00A844A0" w:rsidRDefault="005915CA" w:rsidP="005915CA">
      <w:pPr>
        <w:rPr>
          <w:lang w:val="el-GR"/>
        </w:rPr>
      </w:pPr>
    </w:p>
    <w:p w14:paraId="53931968" w14:textId="77777777" w:rsidR="005915CA" w:rsidRPr="00A844A0" w:rsidRDefault="005915CA" w:rsidP="005915CA">
      <w:pPr>
        <w:rPr>
          <w:lang w:val="el-GR"/>
        </w:rPr>
      </w:pPr>
    </w:p>
    <w:p w14:paraId="0F0B753A" w14:textId="77777777" w:rsidR="005915CA" w:rsidRPr="00A844A0" w:rsidRDefault="005915CA" w:rsidP="005915CA">
      <w:pPr>
        <w:rPr>
          <w:lang w:val="el-GR"/>
        </w:rPr>
      </w:pPr>
    </w:p>
    <w:p w14:paraId="335D3A84" w14:textId="08A19A22" w:rsidR="00990DBC" w:rsidRDefault="00F74536" w:rsidP="00445F98">
      <w:pPr>
        <w:pStyle w:val="Heading2"/>
        <w:rPr>
          <w:lang w:val="el-GR"/>
        </w:rPr>
      </w:pPr>
      <w:bookmarkStart w:id="5" w:name="_Toc171973158"/>
      <w:r w:rsidRPr="001F2033">
        <w:rPr>
          <w:lang w:val="el-GR"/>
        </w:rPr>
        <w:lastRenderedPageBreak/>
        <w:t>2.2</w:t>
      </w:r>
      <w:r w:rsidR="00B97902" w:rsidRPr="001F2033">
        <w:rPr>
          <w:lang w:val="el-GR"/>
        </w:rPr>
        <w:t xml:space="preserve"> </w:t>
      </w:r>
      <w:r w:rsidR="00DE1E4A">
        <w:rPr>
          <w:lang w:val="el-GR"/>
        </w:rPr>
        <w:t>ΑΝΑΛΥ</w:t>
      </w:r>
      <w:r w:rsidR="00AA51E0">
        <w:rPr>
          <w:lang w:val="el-GR"/>
        </w:rPr>
        <w:t xml:space="preserve">ΣΗ </w:t>
      </w:r>
      <w:r w:rsidR="005E1670">
        <w:rPr>
          <w:lang w:val="el-GR"/>
        </w:rPr>
        <w:t>ΠΡΟΓΡΑΜΜΑΤΟΣ</w:t>
      </w:r>
      <w:bookmarkEnd w:id="5"/>
      <w:r w:rsidR="00AA51E0">
        <w:rPr>
          <w:lang w:val="el-GR"/>
        </w:rPr>
        <w:t xml:space="preserve"> </w:t>
      </w:r>
    </w:p>
    <w:p w14:paraId="6F733F9D" w14:textId="5ECD357F" w:rsidR="00493A40" w:rsidRPr="003161E5" w:rsidRDefault="00E73583" w:rsidP="00F77362">
      <w:pPr>
        <w:jc w:val="both"/>
        <w:rPr>
          <w:rFonts w:asciiTheme="minorHAnsi" w:hAnsiTheme="minorHAnsi" w:cstheme="minorHAnsi"/>
          <w:lang w:val="el-GR"/>
        </w:rPr>
      </w:pPr>
      <w:r w:rsidRPr="003161E5">
        <w:rPr>
          <w:rFonts w:asciiTheme="minorHAnsi" w:hAnsiTheme="minorHAnsi" w:cstheme="minorHAnsi"/>
          <w:lang w:val="el-GR"/>
        </w:rPr>
        <w:t xml:space="preserve">Για την ανάπτυξη </w:t>
      </w:r>
      <w:r w:rsidR="001F2033">
        <w:rPr>
          <w:rFonts w:asciiTheme="minorHAnsi" w:hAnsiTheme="minorHAnsi" w:cstheme="minorHAnsi"/>
          <w:lang w:val="el-GR"/>
        </w:rPr>
        <w:t>των προγραμμάτων</w:t>
      </w:r>
      <w:r w:rsidRPr="003161E5">
        <w:rPr>
          <w:rFonts w:asciiTheme="minorHAnsi" w:hAnsiTheme="minorHAnsi" w:cstheme="minorHAnsi"/>
          <w:lang w:val="el-GR"/>
        </w:rPr>
        <w:t xml:space="preserve">, χρησιμοποιήθηκε </w:t>
      </w:r>
      <w:r w:rsidR="00737461" w:rsidRPr="003161E5">
        <w:rPr>
          <w:rFonts w:asciiTheme="minorHAnsi" w:hAnsiTheme="minorHAnsi" w:cstheme="minorHAnsi"/>
          <w:lang w:val="el-GR"/>
        </w:rPr>
        <w:t xml:space="preserve">η </w:t>
      </w:r>
      <w:proofErr w:type="spellStart"/>
      <w:r w:rsidR="00737461" w:rsidRPr="003161E5">
        <w:rPr>
          <w:rFonts w:asciiTheme="minorHAnsi" w:hAnsiTheme="minorHAnsi" w:cstheme="minorHAnsi"/>
        </w:rPr>
        <w:t>Pyhton</w:t>
      </w:r>
      <w:proofErr w:type="spellEnd"/>
      <w:r w:rsidR="00737461" w:rsidRPr="003161E5">
        <w:rPr>
          <w:rFonts w:asciiTheme="minorHAnsi" w:hAnsiTheme="minorHAnsi" w:cstheme="minorHAnsi"/>
          <w:lang w:val="el-GR"/>
        </w:rPr>
        <w:t xml:space="preserve">3. Αρχικά θα </w:t>
      </w:r>
      <w:r w:rsidR="00163DAE" w:rsidRPr="003161E5">
        <w:rPr>
          <w:rFonts w:asciiTheme="minorHAnsi" w:hAnsiTheme="minorHAnsi" w:cstheme="minorHAnsi"/>
          <w:lang w:val="el-GR"/>
        </w:rPr>
        <w:t xml:space="preserve">δοθούν κάποιες βασικές πληροφορίες και στη συνέχεια θα </w:t>
      </w:r>
      <w:r w:rsidR="00737461" w:rsidRPr="003161E5">
        <w:rPr>
          <w:rFonts w:asciiTheme="minorHAnsi" w:hAnsiTheme="minorHAnsi" w:cstheme="minorHAnsi"/>
          <w:lang w:val="el-GR"/>
        </w:rPr>
        <w:t>αναλυθ</w:t>
      </w:r>
      <w:r w:rsidR="00AA5259">
        <w:rPr>
          <w:rFonts w:asciiTheme="minorHAnsi" w:hAnsiTheme="minorHAnsi" w:cstheme="minorHAnsi"/>
          <w:lang w:val="el-GR"/>
        </w:rPr>
        <w:t>ούν</w:t>
      </w:r>
      <w:r w:rsidR="003161E5" w:rsidRPr="003161E5">
        <w:rPr>
          <w:rFonts w:asciiTheme="minorHAnsi" w:hAnsiTheme="minorHAnsi" w:cstheme="minorHAnsi"/>
          <w:lang w:val="el-GR"/>
        </w:rPr>
        <w:t xml:space="preserve"> τ</w:t>
      </w:r>
      <w:r w:rsidR="00AA5259">
        <w:rPr>
          <w:rFonts w:asciiTheme="minorHAnsi" w:hAnsiTheme="minorHAnsi" w:cstheme="minorHAnsi"/>
          <w:lang w:val="el-GR"/>
        </w:rPr>
        <w:t>α</w:t>
      </w:r>
      <w:r w:rsidR="003161E5" w:rsidRPr="003161E5">
        <w:rPr>
          <w:rFonts w:asciiTheme="minorHAnsi" w:hAnsiTheme="minorHAnsi" w:cstheme="minorHAnsi"/>
          <w:lang w:val="el-GR"/>
        </w:rPr>
        <w:t xml:space="preserve"> κυρίως </w:t>
      </w:r>
      <w:r w:rsidR="005A5829" w:rsidRPr="003161E5">
        <w:rPr>
          <w:rFonts w:asciiTheme="minorHAnsi" w:hAnsiTheme="minorHAnsi" w:cstheme="minorHAnsi"/>
          <w:lang w:val="el-GR"/>
        </w:rPr>
        <w:t>προγράμμα</w:t>
      </w:r>
      <w:r w:rsidR="005A5829">
        <w:rPr>
          <w:rFonts w:asciiTheme="minorHAnsi" w:hAnsiTheme="minorHAnsi" w:cstheme="minorHAnsi"/>
          <w:lang w:val="el-GR"/>
        </w:rPr>
        <w:t>τα</w:t>
      </w:r>
      <w:r w:rsidR="00021810" w:rsidRPr="003161E5">
        <w:rPr>
          <w:rFonts w:asciiTheme="minorHAnsi" w:hAnsiTheme="minorHAnsi" w:cstheme="minorHAnsi"/>
          <w:lang w:val="el-GR"/>
        </w:rPr>
        <w:t>.</w:t>
      </w:r>
    </w:p>
    <w:p w14:paraId="252F155C" w14:textId="77777777" w:rsidR="00174BD1" w:rsidRDefault="00174BD1" w:rsidP="00600818">
      <w:pPr>
        <w:rPr>
          <w:rFonts w:asciiTheme="majorHAnsi" w:hAnsiTheme="majorHAnsi" w:cstheme="majorHAnsi"/>
          <w:lang w:val="el-GR"/>
        </w:rPr>
      </w:pPr>
    </w:p>
    <w:p w14:paraId="39B30F6C" w14:textId="5F14C62F" w:rsidR="00163DAE" w:rsidRDefault="00163DAE" w:rsidP="004E7F14">
      <w:pPr>
        <w:pStyle w:val="Heading2"/>
        <w:numPr>
          <w:ilvl w:val="2"/>
          <w:numId w:val="7"/>
        </w:numPr>
        <w:rPr>
          <w:sz w:val="24"/>
          <w:lang w:val="el-GR"/>
        </w:rPr>
      </w:pPr>
      <w:bookmarkStart w:id="6" w:name="_Toc171973159"/>
      <w:r>
        <w:rPr>
          <w:sz w:val="24"/>
          <w:lang w:val="el-GR"/>
        </w:rPr>
        <w:t>ΓΕΝΙΚΗ ΠΕΡΙΓΡΑΦΗ</w:t>
      </w:r>
      <w:bookmarkEnd w:id="6"/>
    </w:p>
    <w:p w14:paraId="073738CB" w14:textId="4FC4FD0E" w:rsidR="003161E5" w:rsidRPr="00EC0898" w:rsidRDefault="00CC1970" w:rsidP="00F77362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ΟΙ βασικές βιβλιοθήκες που χρησιμοποιήθηκαν είναι η </w:t>
      </w:r>
      <w:r w:rsidR="002F2A08" w:rsidRPr="009F2D01">
        <w:rPr>
          <w:rFonts w:asciiTheme="minorHAnsi" w:hAnsiTheme="minorHAnsi" w:cstheme="minorHAnsi"/>
          <w:i/>
          <w:iCs/>
        </w:rPr>
        <w:t>random</w:t>
      </w:r>
      <w:r w:rsidR="00806AA2" w:rsidRPr="00806AA2">
        <w:rPr>
          <w:rFonts w:asciiTheme="minorHAnsi" w:hAnsiTheme="minorHAnsi" w:cstheme="minorHAnsi"/>
          <w:lang w:val="el-GR"/>
        </w:rPr>
        <w:t xml:space="preserve"> </w:t>
      </w:r>
      <w:r w:rsidR="00806AA2">
        <w:rPr>
          <w:rFonts w:asciiTheme="minorHAnsi" w:hAnsiTheme="minorHAnsi" w:cstheme="minorHAnsi"/>
          <w:lang w:val="el-GR"/>
        </w:rPr>
        <w:t xml:space="preserve">για </w:t>
      </w:r>
      <w:r w:rsidR="002F2A08">
        <w:rPr>
          <w:rFonts w:asciiTheme="minorHAnsi" w:hAnsiTheme="minorHAnsi" w:cstheme="minorHAnsi"/>
          <w:lang w:val="el-GR"/>
        </w:rPr>
        <w:t xml:space="preserve">παραγωγή </w:t>
      </w:r>
      <w:proofErr w:type="spellStart"/>
      <w:r w:rsidR="009F2D01">
        <w:rPr>
          <w:rFonts w:asciiTheme="minorHAnsi" w:hAnsiTheme="minorHAnsi" w:cstheme="minorHAnsi"/>
          <w:lang w:val="el-GR"/>
        </w:rPr>
        <w:t>ψευδοτυχαίων</w:t>
      </w:r>
      <w:proofErr w:type="spellEnd"/>
      <w:r w:rsidR="009F2D01">
        <w:rPr>
          <w:rFonts w:asciiTheme="minorHAnsi" w:hAnsiTheme="minorHAnsi" w:cstheme="minorHAnsi"/>
          <w:lang w:val="el-GR"/>
        </w:rPr>
        <w:t xml:space="preserve"> τιμών</w:t>
      </w:r>
      <w:r w:rsidR="00F6407E">
        <w:rPr>
          <w:rFonts w:asciiTheme="minorHAnsi" w:hAnsiTheme="minorHAnsi" w:cstheme="minorHAnsi"/>
          <w:lang w:val="el-GR"/>
        </w:rPr>
        <w:t xml:space="preserve"> και</w:t>
      </w:r>
      <w:r w:rsidR="0004578F">
        <w:rPr>
          <w:rFonts w:asciiTheme="minorHAnsi" w:hAnsiTheme="minorHAnsi" w:cstheme="minorHAnsi"/>
          <w:lang w:val="el-GR"/>
        </w:rPr>
        <w:t xml:space="preserve"> η </w:t>
      </w:r>
      <w:proofErr w:type="spellStart"/>
      <w:r w:rsidR="001F2033" w:rsidRPr="009F2D01">
        <w:rPr>
          <w:rFonts w:asciiTheme="minorHAnsi" w:hAnsiTheme="minorHAnsi" w:cstheme="minorHAnsi"/>
          <w:i/>
          <w:iCs/>
        </w:rPr>
        <w:t>numpy</w:t>
      </w:r>
      <w:proofErr w:type="spellEnd"/>
      <w:r w:rsidR="0004578F" w:rsidRPr="0004578F">
        <w:rPr>
          <w:rFonts w:asciiTheme="minorHAnsi" w:hAnsiTheme="minorHAnsi" w:cstheme="minorHAnsi"/>
          <w:lang w:val="el-GR"/>
        </w:rPr>
        <w:t xml:space="preserve"> </w:t>
      </w:r>
      <w:r w:rsidR="0004578F">
        <w:rPr>
          <w:rFonts w:asciiTheme="minorHAnsi" w:hAnsiTheme="minorHAnsi" w:cstheme="minorHAnsi"/>
          <w:lang w:val="el-GR"/>
        </w:rPr>
        <w:t xml:space="preserve">για </w:t>
      </w:r>
      <w:r w:rsidR="001F2033">
        <w:rPr>
          <w:rFonts w:asciiTheme="minorHAnsi" w:hAnsiTheme="minorHAnsi" w:cstheme="minorHAnsi"/>
          <w:lang w:val="el-GR"/>
        </w:rPr>
        <w:t xml:space="preserve">διευκόλυνση των </w:t>
      </w:r>
      <w:r w:rsidR="00AA5259">
        <w:rPr>
          <w:rFonts w:asciiTheme="minorHAnsi" w:hAnsiTheme="minorHAnsi" w:cstheme="minorHAnsi"/>
          <w:lang w:val="el-GR"/>
        </w:rPr>
        <w:t>αριθμητικών πράξεων</w:t>
      </w:r>
      <w:r w:rsidR="00EC0898">
        <w:rPr>
          <w:rFonts w:asciiTheme="minorHAnsi" w:hAnsiTheme="minorHAnsi" w:cstheme="minorHAnsi"/>
          <w:lang w:val="el-GR"/>
        </w:rPr>
        <w:t>.</w:t>
      </w:r>
    </w:p>
    <w:p w14:paraId="17ECCD4B" w14:textId="77777777" w:rsidR="003161E5" w:rsidRPr="00CC1970" w:rsidRDefault="003161E5" w:rsidP="00F77362">
      <w:pPr>
        <w:jc w:val="both"/>
        <w:rPr>
          <w:rFonts w:asciiTheme="majorHAnsi" w:hAnsiTheme="majorHAnsi" w:cstheme="majorHAnsi"/>
          <w:lang w:val="el-GR"/>
        </w:rPr>
      </w:pPr>
    </w:p>
    <w:p w14:paraId="6FAD0165" w14:textId="77777777" w:rsidR="00177CE7" w:rsidRPr="00A844A0" w:rsidRDefault="00177CE7" w:rsidP="00AC2340">
      <w:pPr>
        <w:rPr>
          <w:rFonts w:asciiTheme="majorHAnsi" w:hAnsiTheme="majorHAnsi" w:cstheme="majorHAnsi"/>
          <w:lang w:val="el-GR"/>
        </w:rPr>
      </w:pPr>
    </w:p>
    <w:p w14:paraId="3C2C7AEB" w14:textId="77777777" w:rsidR="005915CA" w:rsidRPr="00A844A0" w:rsidRDefault="005915CA" w:rsidP="00AC2340">
      <w:pPr>
        <w:rPr>
          <w:rFonts w:asciiTheme="majorHAnsi" w:hAnsiTheme="majorHAnsi" w:cstheme="majorHAnsi"/>
          <w:lang w:val="el-GR"/>
        </w:rPr>
      </w:pPr>
    </w:p>
    <w:p w14:paraId="0CFFFC75" w14:textId="3EBD7814" w:rsidR="00AC2340" w:rsidRDefault="00AC2340" w:rsidP="004E7F14">
      <w:pPr>
        <w:pStyle w:val="Heading2"/>
        <w:numPr>
          <w:ilvl w:val="2"/>
          <w:numId w:val="8"/>
        </w:numPr>
        <w:rPr>
          <w:sz w:val="24"/>
          <w:lang w:val="el-GR"/>
        </w:rPr>
      </w:pPr>
      <w:bookmarkStart w:id="7" w:name="_Toc171973160"/>
      <w:r>
        <w:rPr>
          <w:sz w:val="24"/>
          <w:lang w:val="el-GR"/>
        </w:rPr>
        <w:t xml:space="preserve">ΑΝΑΛΥΣΗ </w:t>
      </w:r>
      <w:r w:rsidR="00C07F25">
        <w:rPr>
          <w:sz w:val="24"/>
          <w:lang w:val="el-GR"/>
        </w:rPr>
        <w:t xml:space="preserve">ΒΑΣΙΚΩΝ </w:t>
      </w:r>
      <w:r w:rsidR="00EC0898">
        <w:rPr>
          <w:sz w:val="24"/>
          <w:lang w:val="el-GR"/>
        </w:rPr>
        <w:t>ΠΡΟΓΡΑΜΜΑΤΩΝ</w:t>
      </w:r>
      <w:bookmarkEnd w:id="7"/>
    </w:p>
    <w:p w14:paraId="6C179E5F" w14:textId="707C2744" w:rsidR="0008762A" w:rsidRDefault="009F2D01" w:rsidP="004E7F14">
      <w:pPr>
        <w:pStyle w:val="Heading2"/>
        <w:numPr>
          <w:ilvl w:val="3"/>
          <w:numId w:val="8"/>
        </w:numPr>
        <w:rPr>
          <w:sz w:val="24"/>
        </w:rPr>
      </w:pPr>
      <w:bookmarkStart w:id="8" w:name="_Toc171973161"/>
      <w:r>
        <w:rPr>
          <w:sz w:val="24"/>
        </w:rPr>
        <w:t>i</w:t>
      </w:r>
      <w:r w:rsidR="00B93AF5">
        <w:rPr>
          <w:sz w:val="24"/>
        </w:rPr>
        <w:t>.py</w:t>
      </w:r>
      <w:bookmarkEnd w:id="8"/>
    </w:p>
    <w:p w14:paraId="796476C0" w14:textId="164371E2" w:rsidR="00CB4AF0" w:rsidRPr="004A1AFE" w:rsidRDefault="00CB4AF0" w:rsidP="00A40AE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Το αρχείο αυτό</w:t>
      </w:r>
      <w:r w:rsidR="00C527A9">
        <w:rPr>
          <w:rFonts w:asciiTheme="minorHAnsi" w:hAnsiTheme="minorHAnsi" w:cstheme="minorHAnsi"/>
          <w:lang w:val="el-GR"/>
        </w:rPr>
        <w:t xml:space="preserve"> περιέχει τον κώδικα για την </w:t>
      </w:r>
      <w:r w:rsidR="00A13F7F">
        <w:rPr>
          <w:rFonts w:asciiTheme="minorHAnsi" w:hAnsiTheme="minorHAnsi" w:cstheme="minorHAnsi"/>
          <w:lang w:val="el-GR"/>
        </w:rPr>
        <w:t>υλοποίηση των ζητούμενων του 1</w:t>
      </w:r>
      <w:r w:rsidR="00A13F7F" w:rsidRPr="00A13F7F">
        <w:rPr>
          <w:rFonts w:asciiTheme="minorHAnsi" w:hAnsiTheme="minorHAnsi" w:cstheme="minorHAnsi"/>
          <w:vertAlign w:val="superscript"/>
          <w:lang w:val="el-GR"/>
        </w:rPr>
        <w:t>ου</w:t>
      </w:r>
      <w:r w:rsidR="00A13F7F">
        <w:rPr>
          <w:rFonts w:asciiTheme="minorHAnsi" w:hAnsiTheme="minorHAnsi" w:cstheme="minorHAnsi"/>
          <w:lang w:val="el-GR"/>
        </w:rPr>
        <w:t xml:space="preserve"> ερωτήματος</w:t>
      </w:r>
      <w:r w:rsidR="0041686E" w:rsidRPr="0041686E">
        <w:rPr>
          <w:rFonts w:asciiTheme="minorHAnsi" w:hAnsiTheme="minorHAnsi" w:cstheme="minorHAnsi"/>
          <w:lang w:val="el-GR"/>
        </w:rPr>
        <w:t>.</w:t>
      </w:r>
      <w:r w:rsidR="00603EF7">
        <w:rPr>
          <w:rFonts w:asciiTheme="minorHAnsi" w:hAnsiTheme="minorHAnsi" w:cstheme="minorHAnsi"/>
          <w:lang w:val="el-GR"/>
        </w:rPr>
        <w:t xml:space="preserve"> Για την εισαγωγή της </w:t>
      </w:r>
      <w:proofErr w:type="spellStart"/>
      <w:r w:rsidR="00603EF7">
        <w:rPr>
          <w:rFonts w:asciiTheme="minorHAnsi" w:hAnsiTheme="minorHAnsi" w:cstheme="minorHAnsi"/>
          <w:lang w:val="el-GR"/>
        </w:rPr>
        <w:t>τυχαιότητας</w:t>
      </w:r>
      <w:proofErr w:type="spellEnd"/>
      <w:r w:rsidR="00603EF7">
        <w:rPr>
          <w:rFonts w:asciiTheme="minorHAnsi" w:hAnsiTheme="minorHAnsi" w:cstheme="minorHAnsi"/>
          <w:lang w:val="el-GR"/>
        </w:rPr>
        <w:t xml:space="preserve"> χρησιμοποιούνται συναρτήσεις της </w:t>
      </w:r>
      <w:r w:rsidR="00603EF7" w:rsidRPr="00603EF7">
        <w:rPr>
          <w:rFonts w:asciiTheme="minorHAnsi" w:hAnsiTheme="minorHAnsi" w:cstheme="minorHAnsi"/>
          <w:i/>
          <w:iCs/>
        </w:rPr>
        <w:t>random</w:t>
      </w:r>
      <w:r w:rsidR="00603EF7" w:rsidRPr="004A1AFE">
        <w:rPr>
          <w:rFonts w:asciiTheme="minorHAnsi" w:hAnsiTheme="minorHAnsi" w:cstheme="minorHAnsi"/>
          <w:i/>
          <w:iCs/>
          <w:lang w:val="el-GR"/>
        </w:rPr>
        <w:t>.</w:t>
      </w:r>
    </w:p>
    <w:p w14:paraId="04A5D507" w14:textId="2D7B0DD0" w:rsidR="00D21E33" w:rsidRPr="00D61F7E" w:rsidRDefault="00D21E33" w:rsidP="005E6B23">
      <w:pPr>
        <w:rPr>
          <w:rFonts w:ascii="Menlo" w:hAnsi="Menlo" w:cs="Menlo"/>
          <w:color w:val="CCCCCC"/>
          <w:sz w:val="18"/>
          <w:szCs w:val="18"/>
          <w:lang w:val="el-GR"/>
        </w:rPr>
      </w:pPr>
    </w:p>
    <w:p w14:paraId="03EC467B" w14:textId="77777777" w:rsidR="00D61F7E" w:rsidRPr="00C6157C" w:rsidRDefault="00D61F7E" w:rsidP="001D4540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D61F7E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D61F7E">
        <w:rPr>
          <w:rFonts w:asciiTheme="majorHAnsi" w:hAnsiTheme="majorHAnsi" w:cstheme="majorHAnsi"/>
          <w:i/>
          <w:iCs/>
          <w:color w:val="0070C0"/>
        </w:rPr>
        <w:t>string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D61F7E">
        <w:rPr>
          <w:rFonts w:asciiTheme="majorHAnsi" w:hAnsiTheme="majorHAnsi" w:cstheme="majorHAnsi"/>
          <w:i/>
          <w:iCs/>
          <w:color w:val="0070C0"/>
        </w:rPr>
        <w:t>composition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D61F7E">
        <w:rPr>
          <w:rFonts w:asciiTheme="majorHAnsi" w:hAnsiTheme="majorHAnsi" w:cstheme="majorHAnsi"/>
          <w:i/>
          <w:iCs/>
          <w:color w:val="0070C0"/>
        </w:rPr>
        <w:t>strings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D61F7E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>):</w:t>
      </w:r>
    </w:p>
    <w:p w14:paraId="0CDC1044" w14:textId="72FAFE6D" w:rsidR="006448A7" w:rsidRDefault="008D0938" w:rsidP="006448A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</w:t>
      </w:r>
      <w:r w:rsidR="00CF518E">
        <w:rPr>
          <w:rFonts w:asciiTheme="minorHAnsi" w:hAnsiTheme="minorHAnsi" w:cstheme="minorHAnsi"/>
          <w:lang w:val="el-GR"/>
        </w:rPr>
        <w:t>πραγματοποιεί την σύνθεση</w:t>
      </w:r>
      <w:r w:rsidR="009E05B7">
        <w:rPr>
          <w:rFonts w:asciiTheme="minorHAnsi" w:hAnsiTheme="minorHAnsi" w:cstheme="minorHAnsi"/>
          <w:lang w:val="el-GR"/>
        </w:rPr>
        <w:t xml:space="preserve"> μιας αλληλουχίας</w:t>
      </w:r>
      <w:r w:rsidR="00B408B5">
        <w:rPr>
          <w:rFonts w:asciiTheme="minorHAnsi" w:hAnsiTheme="minorHAnsi" w:cstheme="minorHAnsi"/>
          <w:lang w:val="el-GR"/>
        </w:rPr>
        <w:t xml:space="preserve">, που παράγεται σύμφωνα με το αλφάβητο </w:t>
      </w:r>
      <w:r w:rsidR="00B408B5">
        <w:rPr>
          <w:rFonts w:asciiTheme="minorHAnsi" w:hAnsiTheme="minorHAnsi" w:cstheme="minorHAnsi"/>
        </w:rPr>
        <w:t>A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C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G</w:t>
      </w:r>
      <w:r w:rsidR="00B408B5" w:rsidRPr="00B408B5">
        <w:rPr>
          <w:rFonts w:asciiTheme="minorHAnsi" w:hAnsiTheme="minorHAnsi" w:cstheme="minorHAnsi"/>
          <w:lang w:val="el-GR"/>
        </w:rPr>
        <w:t xml:space="preserve">, </w:t>
      </w:r>
      <w:r w:rsidR="00B408B5">
        <w:rPr>
          <w:rFonts w:asciiTheme="minorHAnsi" w:hAnsiTheme="minorHAnsi" w:cstheme="minorHAnsi"/>
        </w:rPr>
        <w:t>T</w:t>
      </w:r>
      <w:r w:rsidR="00B408B5" w:rsidRPr="00B408B5">
        <w:rPr>
          <w:rFonts w:asciiTheme="minorHAnsi" w:hAnsiTheme="minorHAnsi" w:cstheme="minorHAnsi"/>
          <w:lang w:val="el-GR"/>
        </w:rPr>
        <w:t xml:space="preserve">. </w:t>
      </w:r>
      <w:r w:rsidR="00B408B5">
        <w:rPr>
          <w:rFonts w:asciiTheme="minorHAnsi" w:hAnsiTheme="minorHAnsi" w:cstheme="minorHAnsi"/>
          <w:lang w:val="el-GR"/>
        </w:rPr>
        <w:t>Αρχίζοντα</w:t>
      </w:r>
      <w:r w:rsidR="005D7A0B">
        <w:rPr>
          <w:rFonts w:asciiTheme="minorHAnsi" w:hAnsiTheme="minorHAnsi" w:cstheme="minorHAnsi"/>
          <w:lang w:val="el-GR"/>
        </w:rPr>
        <w:t xml:space="preserve">ς, </w:t>
      </w:r>
      <w:r w:rsidR="00BC0DCD">
        <w:rPr>
          <w:rFonts w:asciiTheme="minorHAnsi" w:hAnsiTheme="minorHAnsi" w:cstheme="minorHAnsi"/>
          <w:lang w:val="el-GR"/>
        </w:rPr>
        <w:t>επιλέγονται</w:t>
      </w:r>
      <w:r w:rsidR="005D7A0B">
        <w:rPr>
          <w:rFonts w:asciiTheme="minorHAnsi" w:hAnsiTheme="minorHAnsi" w:cstheme="minorHAnsi"/>
          <w:lang w:val="el-GR"/>
        </w:rPr>
        <w:t xml:space="preserve"> από </w:t>
      </w:r>
      <w:r w:rsidR="009540DF">
        <w:rPr>
          <w:rFonts w:asciiTheme="minorHAnsi" w:hAnsiTheme="minorHAnsi" w:cstheme="minorHAnsi"/>
          <w:lang w:val="el-GR"/>
        </w:rPr>
        <w:t xml:space="preserve">το αλφάβητο ένα έως τρία σύμβολα ώστε να </w:t>
      </w:r>
      <w:r w:rsidR="00BC0DCD">
        <w:rPr>
          <w:rFonts w:asciiTheme="minorHAnsi" w:hAnsiTheme="minorHAnsi" w:cstheme="minorHAnsi"/>
          <w:lang w:val="el-GR"/>
        </w:rPr>
        <w:t>τοποθετηθούν</w:t>
      </w:r>
      <w:r w:rsidR="009540DF">
        <w:rPr>
          <w:rFonts w:asciiTheme="minorHAnsi" w:hAnsiTheme="minorHAnsi" w:cstheme="minorHAnsi"/>
          <w:lang w:val="el-GR"/>
        </w:rPr>
        <w:t xml:space="preserve"> στην αρχή της συμβολοσειράς</w:t>
      </w:r>
      <w:r w:rsidR="00603EF7">
        <w:rPr>
          <w:rFonts w:asciiTheme="minorHAnsi" w:hAnsiTheme="minorHAnsi" w:cstheme="minorHAnsi"/>
          <w:lang w:val="el-GR"/>
        </w:rPr>
        <w:t>. Στην συνέχεια</w:t>
      </w:r>
      <w:r w:rsidR="006448A7">
        <w:rPr>
          <w:rFonts w:asciiTheme="minorHAnsi" w:hAnsiTheme="minorHAnsi" w:cstheme="minorHAnsi"/>
          <w:lang w:val="el-GR"/>
        </w:rPr>
        <w:t xml:space="preserve">, για κάθε ένα από τα </w:t>
      </w:r>
      <w:r w:rsidR="006448A7">
        <w:rPr>
          <w:rFonts w:asciiTheme="minorHAnsi" w:hAnsiTheme="minorHAnsi" w:cstheme="minorHAnsi"/>
        </w:rPr>
        <w:t>patterns</w:t>
      </w:r>
      <w:r w:rsidR="006448A7" w:rsidRPr="00BC0DCD">
        <w:rPr>
          <w:rFonts w:asciiTheme="minorHAnsi" w:hAnsiTheme="minorHAnsi" w:cstheme="minorHAnsi"/>
          <w:lang w:val="el-GR"/>
        </w:rPr>
        <w:t>:</w:t>
      </w:r>
    </w:p>
    <w:p w14:paraId="0205E8D1" w14:textId="77777777" w:rsidR="00F9710A" w:rsidRPr="00BC0DCD" w:rsidRDefault="00F9710A" w:rsidP="006448A7">
      <w:pPr>
        <w:jc w:val="both"/>
        <w:rPr>
          <w:rFonts w:asciiTheme="minorHAnsi" w:hAnsiTheme="minorHAnsi" w:cstheme="minorHAnsi"/>
          <w:lang w:val="el-GR"/>
        </w:rPr>
      </w:pPr>
    </w:p>
    <w:p w14:paraId="03C763FB" w14:textId="7D479C7E" w:rsidR="006448A7" w:rsidRDefault="00BC0DCD" w:rsidP="006448A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Εξάγεται</w:t>
      </w:r>
      <w:r w:rsidR="00822A00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</w:t>
      </w:r>
      <w:r w:rsidR="00822A00">
        <w:rPr>
          <w:rFonts w:asciiTheme="minorHAnsi" w:hAnsiTheme="minorHAnsi" w:cstheme="minorHAnsi"/>
          <w:lang w:val="el-GR"/>
        </w:rPr>
        <w:t xml:space="preserve"> αριθμό</w:t>
      </w:r>
      <w:r>
        <w:rPr>
          <w:rFonts w:asciiTheme="minorHAnsi" w:hAnsiTheme="minorHAnsi" w:cstheme="minorHAnsi"/>
          <w:lang w:val="el-GR"/>
        </w:rPr>
        <w:t>ς</w:t>
      </w:r>
      <w:r w:rsidR="00822A00">
        <w:rPr>
          <w:rFonts w:asciiTheme="minorHAnsi" w:hAnsiTheme="minorHAnsi" w:cstheme="minorHAnsi"/>
          <w:lang w:val="el-GR"/>
        </w:rPr>
        <w:t xml:space="preserve"> των </w:t>
      </w:r>
      <w:r w:rsidR="00010091">
        <w:rPr>
          <w:rFonts w:asciiTheme="minorHAnsi" w:hAnsiTheme="minorHAnsi" w:cstheme="minorHAnsi"/>
          <w:lang w:val="el-GR"/>
        </w:rPr>
        <w:t>αλλαγών</w:t>
      </w:r>
      <w:r w:rsidR="00822A00">
        <w:rPr>
          <w:rFonts w:asciiTheme="minorHAnsi" w:hAnsiTheme="minorHAnsi" w:cstheme="minorHAnsi"/>
          <w:lang w:val="el-GR"/>
        </w:rPr>
        <w:t xml:space="preserve"> που θα πραγματοποιηθούν (</w:t>
      </w:r>
      <w:r w:rsidR="00010091">
        <w:rPr>
          <w:rFonts w:asciiTheme="minorHAnsi" w:hAnsiTheme="minorHAnsi" w:cstheme="minorHAnsi"/>
          <w:lang w:val="el-GR"/>
        </w:rPr>
        <w:t>από καμία έως δύο</w:t>
      </w:r>
      <w:r w:rsidR="00822A00">
        <w:rPr>
          <w:rFonts w:asciiTheme="minorHAnsi" w:hAnsiTheme="minorHAnsi" w:cstheme="minorHAnsi"/>
          <w:lang w:val="el-GR"/>
        </w:rPr>
        <w:t>)</w:t>
      </w:r>
    </w:p>
    <w:p w14:paraId="7D28B34A" w14:textId="6C99CC77" w:rsidR="00C936CA" w:rsidRPr="00C936CA" w:rsidRDefault="00BC0DCD" w:rsidP="00C936CA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Επαναλ</w:t>
      </w:r>
      <w:r w:rsidR="00D90E0C">
        <w:rPr>
          <w:rFonts w:asciiTheme="minorHAnsi" w:hAnsiTheme="minorHAnsi" w:cstheme="minorHAnsi"/>
          <w:lang w:val="el-GR"/>
        </w:rPr>
        <w:t>αμβάνεται</w:t>
      </w:r>
      <w:r w:rsidR="00C936CA">
        <w:rPr>
          <w:rFonts w:asciiTheme="minorHAnsi" w:hAnsiTheme="minorHAnsi" w:cstheme="minorHAnsi"/>
          <w:lang w:val="el-GR"/>
        </w:rPr>
        <w:t xml:space="preserve"> για τον αριθμό που </w:t>
      </w:r>
      <w:r w:rsidR="00480E89">
        <w:rPr>
          <w:rFonts w:asciiTheme="minorHAnsi" w:hAnsiTheme="minorHAnsi" w:cstheme="minorHAnsi"/>
          <w:lang w:val="el-GR"/>
        </w:rPr>
        <w:t>εξάχθηκε</w:t>
      </w:r>
      <w:r w:rsidR="00C936CA">
        <w:rPr>
          <w:rFonts w:asciiTheme="minorHAnsi" w:hAnsiTheme="minorHAnsi" w:cstheme="minorHAnsi"/>
          <w:lang w:val="el-GR"/>
        </w:rPr>
        <w:t xml:space="preserve"> φορές</w:t>
      </w:r>
    </w:p>
    <w:p w14:paraId="00B46085" w14:textId="42FE9343" w:rsidR="00C936CA" w:rsidRDefault="004B0E3D" w:rsidP="00C936CA">
      <w:pPr>
        <w:pStyle w:val="ListParagraph"/>
        <w:numPr>
          <w:ilvl w:val="1"/>
          <w:numId w:val="2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Λαμβάνεται </w:t>
      </w:r>
      <w:r w:rsidR="00434EF5">
        <w:rPr>
          <w:rFonts w:asciiTheme="minorHAnsi" w:hAnsiTheme="minorHAnsi" w:cstheme="minorHAnsi"/>
          <w:lang w:val="el-GR"/>
        </w:rPr>
        <w:t xml:space="preserve">τυχαία </w:t>
      </w:r>
      <w:r>
        <w:rPr>
          <w:rFonts w:asciiTheme="minorHAnsi" w:hAnsiTheme="minorHAnsi" w:cstheme="minorHAnsi"/>
          <w:lang w:val="el-GR"/>
        </w:rPr>
        <w:t xml:space="preserve">ο </w:t>
      </w:r>
      <w:r w:rsidR="00434EF5">
        <w:rPr>
          <w:rFonts w:asciiTheme="minorHAnsi" w:hAnsiTheme="minorHAnsi" w:cstheme="minorHAnsi"/>
          <w:lang w:val="el-GR"/>
        </w:rPr>
        <w:t xml:space="preserve">δείκτης του συμβόλου που θα </w:t>
      </w:r>
      <w:r w:rsidR="00145122">
        <w:rPr>
          <w:rFonts w:asciiTheme="minorHAnsi" w:hAnsiTheme="minorHAnsi" w:cstheme="minorHAnsi"/>
          <w:lang w:val="el-GR"/>
        </w:rPr>
        <w:t xml:space="preserve">αντικατασταθεί/διαγραφεί και </w:t>
      </w:r>
      <w:proofErr w:type="spellStart"/>
      <w:r w:rsidR="00AE52E1">
        <w:rPr>
          <w:rFonts w:asciiTheme="minorHAnsi" w:hAnsiTheme="minorHAnsi" w:cstheme="minorHAnsi"/>
          <w:lang w:val="el-GR"/>
        </w:rPr>
        <w:t>ισοπίθανα</w:t>
      </w:r>
      <w:proofErr w:type="spellEnd"/>
      <w:r w:rsidR="00AE52E1">
        <w:rPr>
          <w:rFonts w:asciiTheme="minorHAnsi" w:hAnsiTheme="minorHAnsi" w:cstheme="minorHAnsi"/>
          <w:lang w:val="el-GR"/>
        </w:rPr>
        <w:t xml:space="preserve"> μέσω της</w:t>
      </w:r>
      <w:r w:rsidR="00AE52E1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AE52E1" w:rsidRPr="00AE52E1">
        <w:rPr>
          <w:rFonts w:asciiTheme="minorHAnsi" w:hAnsiTheme="minorHAnsi" w:cstheme="minorHAnsi"/>
          <w:i/>
          <w:iCs/>
        </w:rPr>
        <w:t>randint</w:t>
      </w:r>
      <w:proofErr w:type="spellEnd"/>
      <w:r w:rsidR="00AE52E1" w:rsidRPr="00AE52E1">
        <w:rPr>
          <w:rFonts w:asciiTheme="minorHAnsi" w:hAnsiTheme="minorHAnsi" w:cstheme="minorHAnsi"/>
          <w:i/>
          <w:iCs/>
          <w:lang w:val="el-GR"/>
        </w:rPr>
        <w:t>(0,1)</w:t>
      </w:r>
      <w:r w:rsidR="00727A3E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27A3E">
        <w:rPr>
          <w:rFonts w:asciiTheme="minorHAnsi" w:hAnsiTheme="minorHAnsi" w:cstheme="minorHAnsi"/>
          <w:lang w:val="el-GR"/>
        </w:rPr>
        <w:t xml:space="preserve">το σύμβολο που βρίσκεται στην θέση που επιδεικνύει ο δείκτης, είτε θα </w:t>
      </w:r>
      <w:proofErr w:type="spellStart"/>
      <w:r w:rsidR="00727A3E">
        <w:rPr>
          <w:rFonts w:asciiTheme="minorHAnsi" w:hAnsiTheme="minorHAnsi" w:cstheme="minorHAnsi"/>
          <w:lang w:val="el-GR"/>
        </w:rPr>
        <w:t>αντικατσταθεί</w:t>
      </w:r>
      <w:proofErr w:type="spellEnd"/>
      <w:r w:rsidR="00727A3E">
        <w:rPr>
          <w:rFonts w:asciiTheme="minorHAnsi" w:hAnsiTheme="minorHAnsi" w:cstheme="minorHAnsi"/>
          <w:lang w:val="el-GR"/>
        </w:rPr>
        <w:t xml:space="preserve"> με ένα άλλο σύμβολο</w:t>
      </w:r>
      <w:r w:rsidR="0065540D">
        <w:rPr>
          <w:rFonts w:asciiTheme="minorHAnsi" w:hAnsiTheme="minorHAnsi" w:cstheme="minorHAnsi"/>
          <w:lang w:val="el-GR"/>
        </w:rPr>
        <w:t xml:space="preserve"> του ίδιου </w:t>
      </w:r>
      <w:r w:rsidR="0065540D">
        <w:rPr>
          <w:rFonts w:asciiTheme="minorHAnsi" w:hAnsiTheme="minorHAnsi" w:cstheme="minorHAnsi"/>
        </w:rPr>
        <w:t>pattern</w:t>
      </w:r>
      <w:r w:rsidR="0065540D" w:rsidRPr="0065540D">
        <w:rPr>
          <w:rFonts w:asciiTheme="minorHAnsi" w:hAnsiTheme="minorHAnsi" w:cstheme="minorHAnsi"/>
          <w:lang w:val="el-GR"/>
        </w:rPr>
        <w:t xml:space="preserve"> (</w:t>
      </w:r>
      <w:r w:rsidR="0065540D">
        <w:rPr>
          <w:rFonts w:asciiTheme="minorHAnsi" w:hAnsiTheme="minorHAnsi" w:cstheme="minorHAnsi"/>
          <w:lang w:val="el-GR"/>
        </w:rPr>
        <w:t>όχι όμως το ίδιο που επιλέχθηκε</w:t>
      </w:r>
      <w:r w:rsidR="0065540D" w:rsidRPr="0065540D">
        <w:rPr>
          <w:rFonts w:asciiTheme="minorHAnsi" w:hAnsiTheme="minorHAnsi" w:cstheme="minorHAnsi"/>
          <w:lang w:val="el-GR"/>
        </w:rPr>
        <w:t>)</w:t>
      </w:r>
      <w:r w:rsidR="0065540D">
        <w:rPr>
          <w:rFonts w:asciiTheme="minorHAnsi" w:hAnsiTheme="minorHAnsi" w:cstheme="minorHAnsi"/>
          <w:lang w:val="el-GR"/>
        </w:rPr>
        <w:t>, είτε θα διαγραφεί</w:t>
      </w:r>
      <w:r w:rsidR="00C0255A">
        <w:rPr>
          <w:rFonts w:asciiTheme="minorHAnsi" w:hAnsiTheme="minorHAnsi" w:cstheme="minorHAnsi"/>
          <w:lang w:val="el-GR"/>
        </w:rPr>
        <w:t>, αντικαθιστώντας το ουσιαστικά με την κενή συμβολοσειρά</w:t>
      </w:r>
      <w:r w:rsidR="00835517">
        <w:rPr>
          <w:rFonts w:asciiTheme="minorHAnsi" w:hAnsiTheme="minorHAnsi" w:cstheme="minorHAnsi"/>
          <w:lang w:val="el-GR"/>
        </w:rPr>
        <w:t xml:space="preserve">. Σημειώνεται ότι στην περίπτωση </w:t>
      </w:r>
      <w:r w:rsidR="00B0799E">
        <w:rPr>
          <w:rFonts w:asciiTheme="minorHAnsi" w:hAnsiTheme="minorHAnsi" w:cstheme="minorHAnsi"/>
          <w:lang w:val="el-GR"/>
        </w:rPr>
        <w:t xml:space="preserve">που οι αντικαταστάσεις είναι δύο, τότε τη </w:t>
      </w:r>
      <w:r w:rsidR="00506A47">
        <w:rPr>
          <w:rFonts w:asciiTheme="minorHAnsi" w:hAnsiTheme="minorHAnsi" w:cstheme="minorHAnsi"/>
          <w:lang w:val="el-GR"/>
        </w:rPr>
        <w:t>δεύτερη</w:t>
      </w:r>
      <w:r w:rsidR="00B0799E">
        <w:rPr>
          <w:rFonts w:asciiTheme="minorHAnsi" w:hAnsiTheme="minorHAnsi" w:cstheme="minorHAnsi"/>
          <w:lang w:val="el-GR"/>
        </w:rPr>
        <w:t xml:space="preserve"> φορά ο δείκτης που θα αντικατασταθεί θα είναι </w:t>
      </w:r>
      <w:r w:rsidR="00506A47">
        <w:rPr>
          <w:rFonts w:asciiTheme="minorHAnsi" w:hAnsiTheme="minorHAnsi" w:cstheme="minorHAnsi"/>
          <w:lang w:val="el-GR"/>
        </w:rPr>
        <w:t>διαφορετικός από αυτόν που αντικαταστάθηκε προηγουμένως</w:t>
      </w:r>
    </w:p>
    <w:p w14:paraId="3758703E" w14:textId="6B3AFD28" w:rsidR="00E740B4" w:rsidRDefault="0085469E" w:rsidP="005E6B23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l-GR"/>
        </w:rPr>
      </w:pPr>
      <w:r w:rsidRPr="000F64D6">
        <w:rPr>
          <w:rFonts w:asciiTheme="minorHAnsi" w:hAnsiTheme="minorHAnsi" w:cstheme="minorHAnsi"/>
          <w:lang w:val="el-GR"/>
        </w:rPr>
        <w:t>Ύ</w:t>
      </w:r>
      <w:r w:rsidR="00C0255A" w:rsidRPr="000F64D6">
        <w:rPr>
          <w:rFonts w:asciiTheme="minorHAnsi" w:hAnsiTheme="minorHAnsi" w:cstheme="minorHAnsi"/>
          <w:lang w:val="el-GR"/>
        </w:rPr>
        <w:t>στερ</w:t>
      </w:r>
      <w:r w:rsidRPr="000F64D6">
        <w:rPr>
          <w:rFonts w:asciiTheme="minorHAnsi" w:hAnsiTheme="minorHAnsi" w:cstheme="minorHAnsi"/>
          <w:lang w:val="el-GR"/>
        </w:rPr>
        <w:t>α προ</w:t>
      </w:r>
      <w:r w:rsidR="00D012A7" w:rsidRPr="000F64D6">
        <w:rPr>
          <w:rFonts w:asciiTheme="minorHAnsi" w:hAnsiTheme="minorHAnsi" w:cstheme="minorHAnsi"/>
          <w:lang w:val="el-GR"/>
        </w:rPr>
        <w:t xml:space="preserve">στίθεται στο τέλος της συμβολοσειράς αυτής ένα ή δύο σύμβολα </w:t>
      </w:r>
      <w:r w:rsidR="00835517" w:rsidRPr="000F64D6">
        <w:rPr>
          <w:rFonts w:asciiTheme="minorHAnsi" w:hAnsiTheme="minorHAnsi" w:cstheme="minorHAnsi"/>
          <w:lang w:val="el-GR"/>
        </w:rPr>
        <w:t>από το αλφάβητο (μπορεί το ίδιο σύμβολο να προστεθεί δύο φορές)</w:t>
      </w:r>
    </w:p>
    <w:p w14:paraId="68205FC7" w14:textId="77777777" w:rsidR="0034204F" w:rsidRPr="0034204F" w:rsidRDefault="0034204F" w:rsidP="0034204F">
      <w:pPr>
        <w:jc w:val="both"/>
        <w:rPr>
          <w:rFonts w:asciiTheme="minorHAnsi" w:hAnsiTheme="minorHAnsi" w:cstheme="minorHAnsi"/>
          <w:lang w:val="el-GR"/>
        </w:rPr>
      </w:pPr>
    </w:p>
    <w:p w14:paraId="3CFC766C" w14:textId="77777777" w:rsidR="00526180" w:rsidRDefault="00526180" w:rsidP="001D4540">
      <w:pPr>
        <w:jc w:val="both"/>
        <w:rPr>
          <w:rFonts w:asciiTheme="minorHAnsi" w:hAnsiTheme="minorHAnsi" w:cstheme="minorHAnsi"/>
          <w:lang w:val="el-GR"/>
        </w:rPr>
      </w:pPr>
      <w:r w:rsidRPr="00526180">
        <w:rPr>
          <w:rFonts w:asciiTheme="majorHAnsi" w:hAnsiTheme="majorHAnsi" w:cstheme="majorHAnsi"/>
          <w:i/>
          <w:iCs/>
          <w:color w:val="0070C0"/>
        </w:rPr>
        <w:t>def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 xml:space="preserve"> </w:t>
      </w:r>
      <w:r w:rsidRPr="00526180">
        <w:rPr>
          <w:rFonts w:asciiTheme="majorHAnsi" w:hAnsiTheme="majorHAnsi" w:cstheme="majorHAnsi"/>
          <w:i/>
          <w:iCs/>
          <w:color w:val="0070C0"/>
        </w:rPr>
        <w:t>generate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_</w:t>
      </w:r>
      <w:proofErr w:type="gramStart"/>
      <w:r w:rsidRPr="00526180">
        <w:rPr>
          <w:rFonts w:asciiTheme="majorHAnsi" w:hAnsiTheme="majorHAnsi" w:cstheme="majorHAnsi"/>
          <w:i/>
          <w:iCs/>
          <w:color w:val="0070C0"/>
        </w:rPr>
        <w:t>datasets</w:t>
      </w:r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(</w:t>
      </w:r>
      <w:proofErr w:type="gramEnd"/>
      <w:r w:rsidRPr="00526180">
        <w:rPr>
          <w:rFonts w:asciiTheme="majorHAnsi" w:hAnsiTheme="majorHAnsi" w:cstheme="majorHAnsi"/>
          <w:i/>
          <w:iCs/>
          <w:color w:val="0070C0"/>
          <w:lang w:val="el-GR"/>
        </w:rPr>
        <w:t>):</w:t>
      </w:r>
    </w:p>
    <w:p w14:paraId="36F4D0EB" w14:textId="1E4A8AB8" w:rsidR="00177CE7" w:rsidRPr="00A844A0" w:rsidRDefault="00526180" w:rsidP="00F35046">
      <w:pPr>
        <w:jc w:val="both"/>
        <w:rPr>
          <w:rFonts w:asciiTheme="minorHAnsi" w:hAnsiTheme="minorHAnsi" w:cstheme="minorHAnsi"/>
          <w:i/>
          <w:iCs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</w:t>
      </w:r>
      <w:r w:rsidR="0072063B">
        <w:rPr>
          <w:rFonts w:asciiTheme="minorHAnsi" w:hAnsiTheme="minorHAnsi" w:cstheme="minorHAnsi"/>
          <w:lang w:val="el-GR"/>
        </w:rPr>
        <w:t xml:space="preserve">συνάρτηση αυτή </w:t>
      </w:r>
      <w:r>
        <w:rPr>
          <w:rFonts w:asciiTheme="minorHAnsi" w:hAnsiTheme="minorHAnsi" w:cstheme="minorHAnsi"/>
          <w:lang w:val="el-GR"/>
        </w:rPr>
        <w:t xml:space="preserve">επαναλαμβάνει την </w:t>
      </w:r>
      <w:r w:rsidR="000F6FCA">
        <w:rPr>
          <w:rFonts w:asciiTheme="minorHAnsi" w:hAnsiTheme="minorHAnsi" w:cstheme="minorHAnsi"/>
          <w:lang w:val="el-GR"/>
        </w:rPr>
        <w:t xml:space="preserve">διαδικασία της συνάρτησης </w:t>
      </w:r>
      <w:proofErr w:type="spellStart"/>
      <w:r w:rsidR="000F6FCA" w:rsidRPr="000F6FCA">
        <w:rPr>
          <w:rFonts w:asciiTheme="minorHAnsi" w:hAnsiTheme="minorHAnsi" w:cstheme="minorHAnsi"/>
          <w:i/>
          <w:iCs/>
          <w:lang w:val="el-GR"/>
        </w:rPr>
        <w:t>string_composition</w:t>
      </w:r>
      <w:proofErr w:type="spellEnd"/>
      <w:r w:rsidR="000F6FCA" w:rsidRPr="000F6FCA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0F6FCA" w:rsidRPr="000F6FCA">
        <w:rPr>
          <w:rFonts w:asciiTheme="minorHAnsi" w:hAnsiTheme="minorHAnsi" w:cstheme="minorHAnsi"/>
          <w:lang w:val="el-GR"/>
        </w:rPr>
        <w:t>50</w:t>
      </w:r>
      <w:r w:rsidR="000F6FCA">
        <w:rPr>
          <w:rFonts w:asciiTheme="minorHAnsi" w:hAnsiTheme="minorHAnsi" w:cstheme="minorHAnsi"/>
          <w:lang w:val="el-GR"/>
        </w:rPr>
        <w:t xml:space="preserve"> φορές</w:t>
      </w:r>
      <w:r w:rsidR="003D4047">
        <w:rPr>
          <w:rFonts w:asciiTheme="minorHAnsi" w:hAnsiTheme="minorHAnsi" w:cstheme="minorHAnsi"/>
          <w:lang w:val="el-GR"/>
        </w:rPr>
        <w:t xml:space="preserve">, καθώς επίσης διασπά τα δεδομένα σε δύο σύνολα,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3D4047" w:rsidRPr="003D4047">
        <w:rPr>
          <w:rFonts w:asciiTheme="minorHAnsi" w:hAnsiTheme="minorHAnsi" w:cstheme="minorHAnsi"/>
          <w:lang w:val="el-GR"/>
        </w:rPr>
        <w:t xml:space="preserve">15 </w:t>
      </w:r>
      <w:r w:rsidR="003D4047">
        <w:rPr>
          <w:rFonts w:asciiTheme="minorHAnsi" w:hAnsiTheme="minorHAnsi" w:cstheme="minorHAnsi"/>
          <w:lang w:val="el-GR"/>
        </w:rPr>
        <w:t xml:space="preserve">αλληλουχίες και στο </w:t>
      </w:r>
      <w:proofErr w:type="spellStart"/>
      <w:r w:rsidR="003D4047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3D4047" w:rsidRPr="003D4047">
        <w:rPr>
          <w:rFonts w:asciiTheme="minorHAnsi" w:hAnsiTheme="minorHAnsi" w:cstheme="minorHAnsi"/>
          <w:lang w:val="el-GR"/>
        </w:rPr>
        <w:t xml:space="preserve"> </w:t>
      </w:r>
      <w:r w:rsidR="003D4047">
        <w:rPr>
          <w:rFonts w:asciiTheme="minorHAnsi" w:hAnsiTheme="minorHAnsi" w:cstheme="minorHAnsi"/>
          <w:lang w:val="el-GR"/>
        </w:rPr>
        <w:t xml:space="preserve">που περιλαμβάνει </w:t>
      </w:r>
      <w:r w:rsidR="000C55EC">
        <w:rPr>
          <w:rFonts w:asciiTheme="minorHAnsi" w:hAnsiTheme="minorHAnsi" w:cstheme="minorHAnsi"/>
          <w:lang w:val="el-GR"/>
        </w:rPr>
        <w:t xml:space="preserve">35 αλληλουχίες. Τέλος τα </w:t>
      </w:r>
      <w:r w:rsidR="00F35046">
        <w:rPr>
          <w:rFonts w:asciiTheme="minorHAnsi" w:hAnsiTheme="minorHAnsi" w:cstheme="minorHAnsi"/>
          <w:lang w:val="el-GR"/>
        </w:rPr>
        <w:t>σύνολα</w:t>
      </w:r>
      <w:r w:rsidR="000C55EC">
        <w:rPr>
          <w:rFonts w:asciiTheme="minorHAnsi" w:hAnsiTheme="minorHAnsi" w:cstheme="minorHAnsi"/>
          <w:lang w:val="el-GR"/>
        </w:rPr>
        <w:t xml:space="preserve"> αυτά αποθηκεύονται σ</w:t>
      </w:r>
      <w:r w:rsidR="00F35046">
        <w:rPr>
          <w:rFonts w:asciiTheme="minorHAnsi" w:hAnsiTheme="minorHAnsi" w:cstheme="minorHAnsi"/>
          <w:lang w:val="el-GR"/>
        </w:rPr>
        <w:t xml:space="preserve">ε δύο 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>.</w:t>
      </w:r>
      <w:r w:rsidR="00F35046" w:rsidRPr="00F35046">
        <w:rPr>
          <w:rFonts w:asciiTheme="minorHAnsi" w:hAnsiTheme="minorHAnsi" w:cstheme="minorHAnsi"/>
          <w:i/>
          <w:iCs/>
        </w:rPr>
        <w:t>txt</w:t>
      </w:r>
      <w:r w:rsidR="00F35046">
        <w:rPr>
          <w:rFonts w:asciiTheme="minorHAnsi" w:hAnsiTheme="minorHAnsi" w:cstheme="minorHAnsi"/>
          <w:lang w:val="el-GR"/>
        </w:rPr>
        <w:t xml:space="preserve"> αρχεία, τα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datasetA</w:t>
      </w:r>
      <w:proofErr w:type="spellEnd"/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35046">
        <w:rPr>
          <w:rFonts w:asciiTheme="minorHAnsi" w:hAnsiTheme="minorHAnsi" w:cstheme="minorHAnsi"/>
          <w:lang w:val="el-GR"/>
        </w:rPr>
        <w:t>και</w:t>
      </w:r>
      <w:r w:rsidR="00F35046" w:rsidRPr="00F35046">
        <w:rPr>
          <w:rFonts w:asciiTheme="minorHAnsi" w:hAnsiTheme="minorHAnsi" w:cstheme="minorHAnsi"/>
          <w:i/>
          <w:iCs/>
          <w:lang w:val="el-GR"/>
        </w:rPr>
        <w:t xml:space="preserve"> </w:t>
      </w:r>
      <w:proofErr w:type="spellStart"/>
      <w:r w:rsidR="00F35046" w:rsidRPr="00F35046">
        <w:rPr>
          <w:rFonts w:asciiTheme="minorHAnsi" w:hAnsiTheme="minorHAnsi" w:cstheme="minorHAnsi"/>
          <w:i/>
          <w:iCs/>
        </w:rPr>
        <w:t>datasetB</w:t>
      </w:r>
      <w:proofErr w:type="spellEnd"/>
      <w:r w:rsidR="00F35046">
        <w:rPr>
          <w:rFonts w:asciiTheme="minorHAnsi" w:hAnsiTheme="minorHAnsi" w:cstheme="minorHAnsi"/>
          <w:i/>
          <w:iCs/>
          <w:lang w:val="el-GR"/>
        </w:rPr>
        <w:t>.</w:t>
      </w:r>
    </w:p>
    <w:p w14:paraId="73CFD9C7" w14:textId="36C5C527" w:rsidR="00B93AF5" w:rsidRPr="00B93AF5" w:rsidRDefault="00B93AF5" w:rsidP="004E7F14">
      <w:pPr>
        <w:pStyle w:val="Heading2"/>
        <w:numPr>
          <w:ilvl w:val="3"/>
          <w:numId w:val="8"/>
        </w:numPr>
        <w:rPr>
          <w:sz w:val="24"/>
        </w:rPr>
      </w:pPr>
      <w:bookmarkStart w:id="9" w:name="_Toc171973162"/>
      <w:r w:rsidRPr="00B93AF5">
        <w:rPr>
          <w:sz w:val="24"/>
        </w:rPr>
        <w:t>i</w:t>
      </w:r>
      <w:r w:rsidR="00F35046">
        <w:rPr>
          <w:sz w:val="24"/>
        </w:rPr>
        <w:t>i</w:t>
      </w:r>
      <w:r w:rsidRPr="00B93AF5">
        <w:rPr>
          <w:sz w:val="24"/>
        </w:rPr>
        <w:t>.py</w:t>
      </w:r>
      <w:bookmarkEnd w:id="9"/>
    </w:p>
    <w:p w14:paraId="5BE20FA1" w14:textId="6BE017F2" w:rsidR="00177CE7" w:rsidRPr="00B13A80" w:rsidRDefault="004C098B" w:rsidP="00B13A80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</w:t>
      </w:r>
      <w:r w:rsidR="00816685" w:rsidRPr="003C302D">
        <w:rPr>
          <w:rFonts w:asciiTheme="minorHAnsi" w:hAnsiTheme="minorHAnsi" w:cstheme="minorHAnsi"/>
          <w:lang w:val="el-GR"/>
        </w:rPr>
        <w:t>περιέχει</w:t>
      </w:r>
      <w:r w:rsidRPr="003C302D">
        <w:rPr>
          <w:rFonts w:asciiTheme="minorHAnsi" w:hAnsiTheme="minorHAnsi" w:cstheme="minorHAnsi"/>
          <w:lang w:val="el-GR"/>
        </w:rPr>
        <w:t xml:space="preserve"> </w:t>
      </w:r>
      <w:r w:rsidR="004A1AFE">
        <w:rPr>
          <w:rFonts w:asciiTheme="minorHAnsi" w:hAnsiTheme="minorHAnsi" w:cstheme="minorHAnsi"/>
          <w:lang w:val="el-GR"/>
        </w:rPr>
        <w:t>τον κώδικα για την υλοποίηση του 2</w:t>
      </w:r>
      <w:r w:rsidR="004A1AFE" w:rsidRPr="004A1AFE">
        <w:rPr>
          <w:rFonts w:asciiTheme="minorHAnsi" w:hAnsiTheme="minorHAnsi" w:cstheme="minorHAnsi"/>
          <w:vertAlign w:val="superscript"/>
          <w:lang w:val="el-GR"/>
        </w:rPr>
        <w:t>ου</w:t>
      </w:r>
      <w:r w:rsidR="004A1AFE">
        <w:rPr>
          <w:rFonts w:asciiTheme="minorHAnsi" w:hAnsiTheme="minorHAnsi" w:cstheme="minorHAnsi"/>
          <w:lang w:val="el-GR"/>
        </w:rPr>
        <w:t xml:space="preserve"> ερωτήματος</w:t>
      </w:r>
      <w:r w:rsidR="00177CE7">
        <w:rPr>
          <w:rFonts w:asciiTheme="minorHAnsi" w:hAnsiTheme="minorHAnsi" w:cstheme="minorHAnsi"/>
          <w:lang w:val="el-GR"/>
        </w:rPr>
        <w:t>.</w:t>
      </w:r>
      <w:r w:rsidR="000B2982" w:rsidRPr="000B2982">
        <w:rPr>
          <w:rFonts w:asciiTheme="minorHAnsi" w:hAnsiTheme="minorHAnsi" w:cstheme="minorHAnsi"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 xml:space="preserve">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0B2982">
        <w:rPr>
          <w:rFonts w:asciiTheme="minorHAnsi" w:hAnsiTheme="minorHAnsi" w:cstheme="minorHAnsi"/>
          <w:lang w:val="el-GR"/>
        </w:rPr>
        <w:t>που προκύπτει και περιέχει τις στοιχισμένες ακολουθίες</w:t>
      </w:r>
      <w:r w:rsidR="00B13A80">
        <w:rPr>
          <w:rFonts w:asciiTheme="minorHAnsi" w:hAnsiTheme="minorHAnsi" w:cstheme="minorHAnsi"/>
          <w:lang w:val="el-GR"/>
        </w:rPr>
        <w:t xml:space="preserve">, αποθηκεύεται σε ένα αρχείο </w:t>
      </w:r>
      <w:r w:rsidR="00B13A80">
        <w:rPr>
          <w:rFonts w:asciiTheme="minorHAnsi" w:hAnsiTheme="minorHAnsi" w:cstheme="minorHAnsi"/>
          <w:i/>
          <w:iCs/>
        </w:rPr>
        <w:t>aligned</w:t>
      </w:r>
      <w:r w:rsidR="00B13A80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B13A80">
        <w:rPr>
          <w:rFonts w:asciiTheme="minorHAnsi" w:hAnsiTheme="minorHAnsi" w:cstheme="minorHAnsi"/>
          <w:i/>
          <w:iCs/>
        </w:rPr>
        <w:t>sequences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  <w:r w:rsidR="00B13A80">
        <w:rPr>
          <w:rFonts w:asciiTheme="minorHAnsi" w:hAnsiTheme="minorHAnsi" w:cstheme="minorHAnsi"/>
          <w:i/>
          <w:iCs/>
        </w:rPr>
        <w:t>txt</w:t>
      </w:r>
      <w:r w:rsidR="00B13A80" w:rsidRPr="00B13A80">
        <w:rPr>
          <w:rFonts w:asciiTheme="minorHAnsi" w:hAnsiTheme="minorHAnsi" w:cstheme="minorHAnsi"/>
          <w:i/>
          <w:iCs/>
          <w:lang w:val="el-GR"/>
        </w:rPr>
        <w:t>.</w:t>
      </w:r>
    </w:p>
    <w:p w14:paraId="53E0A328" w14:textId="77777777" w:rsidR="00B13A80" w:rsidRPr="00B13A80" w:rsidRDefault="00B13A80" w:rsidP="00B13A80">
      <w:pPr>
        <w:jc w:val="both"/>
        <w:rPr>
          <w:rFonts w:asciiTheme="majorHAnsi" w:hAnsiTheme="majorHAnsi" w:cstheme="majorHAnsi"/>
          <w:lang w:val="el-GR"/>
        </w:rPr>
      </w:pPr>
    </w:p>
    <w:p w14:paraId="70684D10" w14:textId="77777777" w:rsidR="00177CE7" w:rsidRPr="00177CE7" w:rsidRDefault="00177CE7" w:rsidP="00177CE7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177CE7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initialize_</w:t>
      </w:r>
      <w:proofErr w:type="gramStart"/>
      <w:r w:rsidRPr="00177CE7">
        <w:rPr>
          <w:rFonts w:asciiTheme="majorHAnsi" w:hAnsiTheme="majorHAnsi" w:cstheme="majorHAnsi"/>
          <w:i/>
          <w:iCs/>
          <w:color w:val="0070C0"/>
        </w:rPr>
        <w:t>matrix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177CE7">
        <w:rPr>
          <w:rFonts w:asciiTheme="majorHAnsi" w:hAnsiTheme="majorHAnsi" w:cstheme="majorHAnsi"/>
          <w:i/>
          <w:iCs/>
          <w:color w:val="0070C0"/>
        </w:rPr>
        <w:t xml:space="preserve">n: int, m: int, </w:t>
      </w:r>
      <w:proofErr w:type="spellStart"/>
      <w:r w:rsidRPr="00177CE7">
        <w:rPr>
          <w:rFonts w:asciiTheme="majorHAnsi" w:hAnsiTheme="majorHAnsi" w:cstheme="majorHAnsi"/>
          <w:i/>
          <w:iCs/>
          <w:color w:val="0070C0"/>
        </w:rPr>
        <w:t>gap_penalty</w:t>
      </w:r>
      <w:proofErr w:type="spellEnd"/>
      <w:r w:rsidRPr="00177CE7">
        <w:rPr>
          <w:rFonts w:asciiTheme="majorHAnsi" w:hAnsiTheme="majorHAnsi" w:cstheme="majorHAnsi"/>
          <w:i/>
          <w:iCs/>
          <w:color w:val="0070C0"/>
        </w:rPr>
        <w:t>: int):</w:t>
      </w:r>
    </w:p>
    <w:p w14:paraId="784AC120" w14:textId="6A7E0D1B" w:rsidR="00177CE7" w:rsidRPr="0076731E" w:rsidRDefault="00177CE7" w:rsidP="00177CE7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>Η συνάρτηση αυτή πραγματοποιεί την αρχικοποίηση της μήτρας βαθμολόγησης</w:t>
      </w:r>
      <w:r w:rsidR="00997106">
        <w:rPr>
          <w:rFonts w:asciiTheme="minorHAnsi" w:hAnsiTheme="minorHAnsi" w:cstheme="minorHAnsi"/>
          <w:lang w:val="el-GR"/>
        </w:rPr>
        <w:t xml:space="preserve">, </w:t>
      </w:r>
      <w:r w:rsidR="00994993">
        <w:rPr>
          <w:rFonts w:asciiTheme="minorHAnsi" w:hAnsiTheme="minorHAnsi" w:cstheme="minorHAnsi"/>
          <w:lang w:val="el-GR"/>
        </w:rPr>
        <w:t xml:space="preserve">με 0 σε όλα τα κελία της, </w:t>
      </w:r>
      <w:r w:rsidR="00997106">
        <w:rPr>
          <w:rFonts w:asciiTheme="minorHAnsi" w:hAnsiTheme="minorHAnsi" w:cstheme="minorHAnsi"/>
          <w:lang w:val="el-GR"/>
        </w:rPr>
        <w:t xml:space="preserve">στην οποία θα κρατούνται τα </w:t>
      </w:r>
      <w:r w:rsidR="00997106">
        <w:rPr>
          <w:rFonts w:asciiTheme="minorHAnsi" w:hAnsiTheme="minorHAnsi" w:cstheme="minorHAnsi"/>
        </w:rPr>
        <w:t>scores</w:t>
      </w:r>
      <w:r w:rsidR="00997106" w:rsidRPr="00997106">
        <w:rPr>
          <w:rFonts w:asciiTheme="minorHAnsi" w:hAnsiTheme="minorHAnsi" w:cstheme="minorHAnsi"/>
          <w:lang w:val="el-GR"/>
        </w:rPr>
        <w:t xml:space="preserve"> </w:t>
      </w:r>
      <w:r w:rsidR="00997106">
        <w:rPr>
          <w:rFonts w:asciiTheme="minorHAnsi" w:hAnsiTheme="minorHAnsi" w:cstheme="minorHAnsi"/>
          <w:lang w:val="el-GR"/>
        </w:rPr>
        <w:t>των στοιχίσεων.</w:t>
      </w:r>
      <w:r w:rsidR="00761A0A" w:rsidRPr="00761A0A">
        <w:rPr>
          <w:rFonts w:asciiTheme="minorHAnsi" w:hAnsiTheme="minorHAnsi" w:cstheme="minorHAnsi"/>
          <w:lang w:val="el-GR"/>
        </w:rPr>
        <w:t xml:space="preserve"> </w:t>
      </w:r>
      <w:r w:rsidR="00F27CBD">
        <w:rPr>
          <w:rFonts w:asciiTheme="minorHAnsi" w:hAnsiTheme="minorHAnsi" w:cstheme="minorHAnsi"/>
          <w:lang w:val="el-GR"/>
        </w:rPr>
        <w:t xml:space="preserve">Λαμβάνει ως ορίσματα </w:t>
      </w:r>
      <w:r w:rsidR="00FB58B7">
        <w:rPr>
          <w:rFonts w:asciiTheme="minorHAnsi" w:hAnsiTheme="minorHAnsi" w:cstheme="minorHAnsi"/>
          <w:lang w:val="el-GR"/>
        </w:rPr>
        <w:t>τ</w:t>
      </w:r>
      <w:r w:rsidR="00AB4D5E">
        <w:rPr>
          <w:rFonts w:asciiTheme="minorHAnsi" w:hAnsiTheme="minorHAnsi" w:cstheme="minorHAnsi"/>
          <w:lang w:val="el-GR"/>
        </w:rPr>
        <w:t>α</w:t>
      </w:r>
      <w:r w:rsidR="00FB58B7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  <w:lang w:val="el-GR"/>
        </w:rPr>
        <w:t>μήκη</w:t>
      </w:r>
      <w:r w:rsidR="00FB58B7">
        <w:rPr>
          <w:rFonts w:asciiTheme="minorHAnsi" w:hAnsiTheme="minorHAnsi" w:cstheme="minorHAnsi"/>
          <w:lang w:val="el-GR"/>
        </w:rPr>
        <w:t xml:space="preserve"> των δύο ακολουθιών που πρόκειται να στοιχηθούν </w:t>
      </w:r>
      <w:r w:rsidR="00FB58B7" w:rsidRPr="00FB58B7">
        <w:rPr>
          <w:rFonts w:asciiTheme="minorHAnsi" w:hAnsiTheme="minorHAnsi" w:cstheme="minorHAnsi"/>
          <w:i/>
          <w:iCs/>
        </w:rPr>
        <w:t>n</w:t>
      </w:r>
      <w:r w:rsidR="00FB58B7" w:rsidRPr="00FB58B7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FB58B7" w:rsidRPr="00FB58B7">
        <w:rPr>
          <w:rFonts w:asciiTheme="minorHAnsi" w:hAnsiTheme="minorHAnsi" w:cstheme="minorHAnsi"/>
          <w:i/>
          <w:iCs/>
        </w:rPr>
        <w:t>m</w:t>
      </w:r>
      <w:r w:rsidR="00FB58B7" w:rsidRPr="00FB58B7">
        <w:rPr>
          <w:rFonts w:asciiTheme="minorHAnsi" w:hAnsiTheme="minorHAnsi" w:cstheme="minorHAnsi"/>
          <w:lang w:val="el-GR"/>
        </w:rPr>
        <w:t xml:space="preserve"> </w:t>
      </w:r>
      <w:r w:rsidR="00FB58B7">
        <w:rPr>
          <w:rFonts w:asciiTheme="minorHAnsi" w:hAnsiTheme="minorHAnsi" w:cstheme="minorHAnsi"/>
          <w:lang w:val="el-GR"/>
        </w:rPr>
        <w:t xml:space="preserve">και </w:t>
      </w:r>
      <w:r w:rsidR="00AB4D5E">
        <w:rPr>
          <w:rFonts w:asciiTheme="minorHAnsi" w:hAnsiTheme="minorHAnsi" w:cstheme="minorHAnsi"/>
          <w:lang w:val="el-GR"/>
        </w:rPr>
        <w:t xml:space="preserve">την τιμή του </w:t>
      </w:r>
      <w:r w:rsidR="00AB4D5E">
        <w:rPr>
          <w:rFonts w:asciiTheme="minorHAnsi" w:hAnsiTheme="minorHAnsi" w:cstheme="minorHAnsi"/>
        </w:rPr>
        <w:t>gap</w:t>
      </w:r>
      <w:r w:rsidR="00AB4D5E" w:rsidRPr="00AB4D5E">
        <w:rPr>
          <w:rFonts w:asciiTheme="minorHAnsi" w:hAnsiTheme="minorHAnsi" w:cstheme="minorHAnsi"/>
          <w:lang w:val="el-GR"/>
        </w:rPr>
        <w:t xml:space="preserve"> </w:t>
      </w:r>
      <w:r w:rsidR="00AB4D5E">
        <w:rPr>
          <w:rFonts w:asciiTheme="minorHAnsi" w:hAnsiTheme="minorHAnsi" w:cstheme="minorHAnsi"/>
        </w:rPr>
        <w:t>penalty</w:t>
      </w:r>
      <w:r w:rsidR="00FB58B7">
        <w:rPr>
          <w:rFonts w:asciiTheme="minorHAnsi" w:hAnsiTheme="minorHAnsi" w:cstheme="minorHAnsi"/>
          <w:lang w:val="el-GR"/>
        </w:rPr>
        <w:t xml:space="preserve">. </w:t>
      </w:r>
      <w:r w:rsidR="00761A0A">
        <w:rPr>
          <w:rFonts w:asciiTheme="minorHAnsi" w:hAnsiTheme="minorHAnsi" w:cstheme="minorHAnsi"/>
        </w:rPr>
        <w:t>H</w:t>
      </w:r>
      <w:r w:rsidR="00761A0A" w:rsidRPr="00621CE3">
        <w:rPr>
          <w:rFonts w:asciiTheme="minorHAnsi" w:hAnsiTheme="minorHAnsi" w:cstheme="minorHAnsi"/>
          <w:lang w:val="el-GR"/>
        </w:rPr>
        <w:t xml:space="preserve"> </w:t>
      </w:r>
      <w:r w:rsidR="00761A0A">
        <w:rPr>
          <w:rFonts w:asciiTheme="minorHAnsi" w:hAnsiTheme="minorHAnsi" w:cstheme="minorHAnsi"/>
          <w:lang w:val="el-GR"/>
        </w:rPr>
        <w:t xml:space="preserve">μήτρα είναι διαστάσεων 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(</w:t>
      </w:r>
      <w:r w:rsidR="00761A0A" w:rsidRPr="00ED711B">
        <w:rPr>
          <w:rFonts w:asciiTheme="minorHAnsi" w:hAnsiTheme="minorHAnsi" w:cstheme="minorHAnsi"/>
          <w:i/>
          <w:iCs/>
        </w:rPr>
        <w:t>n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 xml:space="preserve">+1, </w:t>
      </w:r>
      <w:r w:rsidR="00761A0A" w:rsidRPr="00ED711B">
        <w:rPr>
          <w:rFonts w:asciiTheme="minorHAnsi" w:hAnsiTheme="minorHAnsi" w:cstheme="minorHAnsi"/>
          <w:i/>
          <w:iCs/>
        </w:rPr>
        <w:t>m</w:t>
      </w:r>
      <w:r w:rsidR="00761A0A" w:rsidRPr="00621CE3">
        <w:rPr>
          <w:rFonts w:asciiTheme="minorHAnsi" w:hAnsiTheme="minorHAnsi" w:cstheme="minorHAnsi"/>
          <w:i/>
          <w:iCs/>
          <w:lang w:val="el-GR"/>
        </w:rPr>
        <w:t>+1</w:t>
      </w:r>
      <w:r w:rsidR="00ED711B" w:rsidRPr="00621CE3">
        <w:rPr>
          <w:rFonts w:asciiTheme="minorHAnsi" w:hAnsiTheme="minorHAnsi" w:cstheme="minorHAnsi"/>
          <w:i/>
          <w:iCs/>
          <w:lang w:val="el-GR"/>
        </w:rPr>
        <w:t>)</w:t>
      </w:r>
      <w:r w:rsidR="00ED711B" w:rsidRPr="00621CE3">
        <w:rPr>
          <w:rFonts w:asciiTheme="minorHAnsi" w:hAnsiTheme="minorHAnsi" w:cstheme="minorHAnsi"/>
          <w:lang w:val="el-GR"/>
        </w:rPr>
        <w:t>,</w:t>
      </w:r>
      <w:r w:rsidR="00621CE3" w:rsidRPr="00621CE3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όπου </w:t>
      </w:r>
      <w:r w:rsidR="00621CE3">
        <w:rPr>
          <w:rFonts w:asciiTheme="minorHAnsi" w:hAnsiTheme="minorHAnsi" w:cstheme="minorHAnsi"/>
        </w:rPr>
        <w:t>n</w:t>
      </w:r>
      <w:r w:rsidR="00621CE3" w:rsidRPr="00621CE3">
        <w:rPr>
          <w:rFonts w:asciiTheme="minorHAnsi" w:hAnsiTheme="minorHAnsi" w:cstheme="minorHAnsi"/>
          <w:lang w:val="el-GR"/>
        </w:rPr>
        <w:t xml:space="preserve"> </w:t>
      </w:r>
      <w:r w:rsidR="00621CE3">
        <w:rPr>
          <w:rFonts w:asciiTheme="minorHAnsi" w:hAnsiTheme="minorHAnsi" w:cstheme="minorHAnsi"/>
          <w:lang w:val="el-GR"/>
        </w:rPr>
        <w:t xml:space="preserve">το μήκος της πρώτης ακολουθίας για την οποία θα εκτελεστεί η στοίχιση και </w:t>
      </w:r>
      <w:r w:rsidR="00DF2D0E">
        <w:rPr>
          <w:rFonts w:asciiTheme="minorHAnsi" w:hAnsiTheme="minorHAnsi" w:cstheme="minorHAnsi"/>
          <w:lang w:val="el-GR"/>
        </w:rPr>
        <w:t>m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>το αντίστοιχο μήκος για την</w:t>
      </w:r>
      <w:r w:rsidR="00DF2D0E" w:rsidRPr="00DF2D0E">
        <w:rPr>
          <w:rFonts w:asciiTheme="minorHAnsi" w:hAnsiTheme="minorHAnsi" w:cstheme="minorHAnsi"/>
          <w:lang w:val="el-GR"/>
        </w:rPr>
        <w:t xml:space="preserve"> </w:t>
      </w:r>
      <w:r w:rsidR="00DF2D0E">
        <w:rPr>
          <w:rFonts w:asciiTheme="minorHAnsi" w:hAnsiTheme="minorHAnsi" w:cstheme="minorHAnsi"/>
          <w:lang w:val="el-GR"/>
        </w:rPr>
        <w:t xml:space="preserve">δεύτερη ακολουθία. </w:t>
      </w:r>
      <w:r w:rsidR="00EE2C57">
        <w:rPr>
          <w:rFonts w:asciiTheme="minorHAnsi" w:hAnsiTheme="minorHAnsi" w:cstheme="minorHAnsi"/>
          <w:lang w:val="el-GR"/>
        </w:rPr>
        <w:t xml:space="preserve">Στην συνέχεια, </w:t>
      </w:r>
      <w:r w:rsidR="00994993">
        <w:rPr>
          <w:rFonts w:asciiTheme="minorHAnsi" w:hAnsiTheme="minorHAnsi" w:cstheme="minorHAnsi"/>
          <w:lang w:val="el-GR"/>
        </w:rPr>
        <w:t xml:space="preserve">ενημερώνονται τα κελία της πρώτης </w:t>
      </w:r>
      <w:r w:rsidR="00AD7BD3">
        <w:rPr>
          <w:rFonts w:asciiTheme="minorHAnsi" w:hAnsiTheme="minorHAnsi" w:cstheme="minorHAnsi"/>
          <w:lang w:val="el-GR"/>
        </w:rPr>
        <w:t>στήλης και της πρώτης γραμμής</w:t>
      </w:r>
      <w:r w:rsidR="004A4AE9">
        <w:rPr>
          <w:rFonts w:asciiTheme="minorHAnsi" w:hAnsiTheme="minorHAnsi" w:cstheme="minorHAnsi"/>
          <w:lang w:val="el-GR"/>
        </w:rPr>
        <w:t xml:space="preserve"> προσθέτοντας το </w:t>
      </w:r>
      <w:r w:rsidR="004A4AE9">
        <w:rPr>
          <w:rFonts w:asciiTheme="minorHAnsi" w:hAnsiTheme="minorHAnsi" w:cstheme="minorHAnsi"/>
        </w:rPr>
        <w:t>gap</w:t>
      </w:r>
      <w:r w:rsidR="004A4AE9" w:rsidRPr="004A4AE9">
        <w:rPr>
          <w:rFonts w:asciiTheme="minorHAnsi" w:hAnsiTheme="minorHAnsi" w:cstheme="minorHAnsi"/>
          <w:lang w:val="el-GR"/>
        </w:rPr>
        <w:t>_</w:t>
      </w:r>
      <w:r w:rsidR="004A4AE9">
        <w:rPr>
          <w:rFonts w:asciiTheme="minorHAnsi" w:hAnsiTheme="minorHAnsi" w:cstheme="minorHAnsi"/>
        </w:rPr>
        <w:t>penalty</w:t>
      </w:r>
      <w:r w:rsidR="00EC71A2" w:rsidRPr="00EC71A2">
        <w:rPr>
          <w:rFonts w:asciiTheme="minorHAnsi" w:hAnsiTheme="minorHAnsi" w:cstheme="minorHAnsi"/>
          <w:lang w:val="el-GR"/>
        </w:rPr>
        <w:t xml:space="preserve"> </w:t>
      </w:r>
      <w:r w:rsidR="00EC71A2">
        <w:rPr>
          <w:rFonts w:asciiTheme="minorHAnsi" w:hAnsiTheme="minorHAnsi" w:cstheme="minorHAnsi"/>
          <w:lang w:val="el-GR"/>
        </w:rPr>
        <w:t>σε κάθε προηγούμενη τιμή του αντίστοιχου κελιού.</w:t>
      </w:r>
    </w:p>
    <w:p w14:paraId="2F96BCCB" w14:textId="77777777" w:rsidR="00177CE7" w:rsidRDefault="00177CE7" w:rsidP="005E6B23">
      <w:pPr>
        <w:rPr>
          <w:rFonts w:asciiTheme="majorHAnsi" w:hAnsiTheme="majorHAnsi" w:cstheme="majorHAnsi"/>
          <w:lang w:val="el-GR"/>
        </w:rPr>
      </w:pPr>
    </w:p>
    <w:p w14:paraId="7C76E668" w14:textId="77777777" w:rsidR="0076731E" w:rsidRPr="00A844A0" w:rsidRDefault="0076731E" w:rsidP="0076731E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76731E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r w:rsidRPr="0076731E">
        <w:rPr>
          <w:rFonts w:asciiTheme="majorHAnsi" w:hAnsiTheme="majorHAnsi" w:cstheme="majorHAnsi"/>
          <w:i/>
          <w:iCs/>
          <w:color w:val="0070C0"/>
        </w:rPr>
        <w:t>calculate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76731E">
        <w:rPr>
          <w:rFonts w:asciiTheme="majorHAnsi" w:hAnsiTheme="majorHAnsi" w:cstheme="majorHAnsi"/>
          <w:i/>
          <w:iCs/>
          <w:color w:val="0070C0"/>
        </w:rPr>
        <w:t>scores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76731E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76731E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76731E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76731E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2679C63E" w14:textId="2B0C24B1" w:rsidR="0076731E" w:rsidRPr="00A844A0" w:rsidRDefault="0076731E" w:rsidP="0076731E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τον υπολογισμό των </w:t>
      </w:r>
      <w:r>
        <w:rPr>
          <w:rFonts w:asciiTheme="minorHAnsi" w:hAnsiTheme="minorHAnsi" w:cstheme="minorHAnsi"/>
        </w:rPr>
        <w:t>scores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 μήτρας βαθμολόγησης</w:t>
      </w:r>
      <w:r w:rsidR="006859F1">
        <w:rPr>
          <w:rFonts w:asciiTheme="minorHAnsi" w:hAnsiTheme="minorHAnsi" w:cstheme="minorHAnsi"/>
          <w:lang w:val="el-GR"/>
        </w:rPr>
        <w:t xml:space="preserve"> και λαμβάνει ως ορίσματα τις δύο αλληλουχίες προς στοίχιση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 w:rsidR="00406975">
        <w:rPr>
          <w:rFonts w:asciiTheme="minorHAnsi" w:hAnsiTheme="minorHAnsi" w:cstheme="minorHAnsi"/>
          <w:i/>
          <w:iCs/>
        </w:rPr>
        <w:t>sequence</w:t>
      </w:r>
      <w:r w:rsidR="0040697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406975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406975">
        <w:rPr>
          <w:rFonts w:asciiTheme="minorHAnsi" w:hAnsiTheme="minorHAnsi" w:cstheme="minorHAnsi"/>
          <w:lang w:val="el-GR"/>
        </w:rPr>
        <w:t>καθώς και τ</w:t>
      </w:r>
      <w:r w:rsidR="003936D3">
        <w:rPr>
          <w:rFonts w:asciiTheme="minorHAnsi" w:hAnsiTheme="minorHAnsi" w:cstheme="minorHAnsi"/>
          <w:lang w:val="el-GR"/>
        </w:rPr>
        <w:t>ις</w:t>
      </w:r>
      <w:r w:rsidR="00406975">
        <w:rPr>
          <w:rFonts w:asciiTheme="minorHAnsi" w:hAnsiTheme="minorHAnsi" w:cstheme="minorHAnsi"/>
          <w:lang w:val="el-GR"/>
        </w:rPr>
        <w:t xml:space="preserve"> τιμ</w:t>
      </w:r>
      <w:r w:rsidR="003936D3">
        <w:rPr>
          <w:rFonts w:asciiTheme="minorHAnsi" w:hAnsiTheme="minorHAnsi" w:cstheme="minorHAnsi"/>
          <w:lang w:val="el-GR"/>
        </w:rPr>
        <w:t>ές</w:t>
      </w:r>
      <w:r w:rsidR="00406975">
        <w:rPr>
          <w:rFonts w:asciiTheme="minorHAnsi" w:hAnsiTheme="minorHAnsi" w:cstheme="minorHAnsi"/>
          <w:lang w:val="el-GR"/>
        </w:rPr>
        <w:t xml:space="preserve"> τ</w:t>
      </w:r>
      <w:r w:rsidR="003936D3">
        <w:rPr>
          <w:rFonts w:asciiTheme="minorHAnsi" w:hAnsiTheme="minorHAnsi" w:cstheme="minorHAnsi"/>
          <w:lang w:val="el-GR"/>
        </w:rPr>
        <w:t>ων</w:t>
      </w:r>
      <w:r w:rsidR="00406975">
        <w:rPr>
          <w:rFonts w:asciiTheme="minorHAnsi" w:hAnsiTheme="minorHAnsi" w:cstheme="minorHAnsi"/>
          <w:lang w:val="el-GR"/>
        </w:rPr>
        <w:t xml:space="preserve"> </w:t>
      </w:r>
      <w:r w:rsidR="00406975" w:rsidRPr="003E46AD">
        <w:rPr>
          <w:rFonts w:asciiTheme="minorHAnsi" w:hAnsiTheme="minorHAnsi" w:cstheme="minorHAnsi"/>
          <w:i/>
          <w:iCs/>
        </w:rPr>
        <w:t>gap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406975" w:rsidRPr="003E46AD">
        <w:rPr>
          <w:rFonts w:asciiTheme="minorHAnsi" w:hAnsiTheme="minorHAnsi" w:cstheme="minorHAnsi"/>
          <w:i/>
          <w:iCs/>
        </w:rPr>
        <w:t>penalty</w:t>
      </w:r>
      <w:r w:rsidR="003936D3">
        <w:rPr>
          <w:rFonts w:asciiTheme="minorHAnsi" w:hAnsiTheme="minorHAnsi" w:cstheme="minorHAnsi"/>
          <w:lang w:val="el-GR"/>
        </w:rPr>
        <w:t xml:space="preserve">, </w:t>
      </w:r>
      <w:r w:rsidR="003936D3" w:rsidRPr="003E46AD">
        <w:rPr>
          <w:rFonts w:asciiTheme="minorHAnsi" w:hAnsiTheme="minorHAnsi" w:cstheme="minorHAnsi"/>
          <w:i/>
          <w:iCs/>
        </w:rPr>
        <w:t>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reward</w:t>
      </w:r>
      <w:r w:rsidR="003936D3" w:rsidRPr="003936D3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και </w:t>
      </w:r>
      <w:r w:rsidR="003936D3" w:rsidRPr="003E46AD">
        <w:rPr>
          <w:rFonts w:asciiTheme="minorHAnsi" w:hAnsiTheme="minorHAnsi" w:cstheme="minorHAnsi"/>
          <w:i/>
          <w:iCs/>
        </w:rPr>
        <w:t>mismatch</w:t>
      </w:r>
      <w:r w:rsidR="003E46AD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</w:t>
      </w:r>
      <w:r w:rsidR="00572E48">
        <w:rPr>
          <w:rFonts w:asciiTheme="minorHAnsi" w:hAnsiTheme="minorHAnsi" w:cstheme="minorHAnsi"/>
          <w:lang w:val="el-GR"/>
        </w:rPr>
        <w:t xml:space="preserve">Ξεκινώντας, </w:t>
      </w:r>
      <w:proofErr w:type="spellStart"/>
      <w:r w:rsidR="00572E48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3936D3" w:rsidRPr="00835592">
        <w:rPr>
          <w:rFonts w:asciiTheme="minorHAnsi" w:hAnsiTheme="minorHAnsi" w:cstheme="minorHAnsi"/>
          <w:lang w:val="el-GR"/>
        </w:rPr>
        <w:t xml:space="preserve"> </w:t>
      </w:r>
      <w:r w:rsidR="003936D3">
        <w:rPr>
          <w:rFonts w:asciiTheme="minorHAnsi" w:hAnsiTheme="minorHAnsi" w:cstheme="minorHAnsi"/>
          <w:lang w:val="el-GR"/>
        </w:rPr>
        <w:t xml:space="preserve">η μήτρα βαθμολόγησης μέσω της </w:t>
      </w:r>
      <w:r w:rsidR="003936D3" w:rsidRPr="003936D3">
        <w:rPr>
          <w:rFonts w:asciiTheme="minorHAnsi" w:hAnsiTheme="minorHAnsi" w:cstheme="minorHAnsi"/>
          <w:i/>
          <w:iCs/>
        </w:rPr>
        <w:t>initialize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_</w:t>
      </w:r>
      <w:r w:rsidR="003936D3" w:rsidRPr="003936D3">
        <w:rPr>
          <w:rFonts w:asciiTheme="minorHAnsi" w:hAnsiTheme="minorHAnsi" w:cstheme="minorHAnsi"/>
          <w:i/>
          <w:iCs/>
        </w:rPr>
        <w:t>matrix</w:t>
      </w:r>
      <w:r w:rsidR="003936D3" w:rsidRPr="00835592">
        <w:rPr>
          <w:rFonts w:asciiTheme="minorHAnsi" w:hAnsiTheme="minorHAnsi" w:cstheme="minorHAnsi"/>
          <w:i/>
          <w:iCs/>
          <w:lang w:val="el-GR"/>
        </w:rPr>
        <w:t>()</w:t>
      </w:r>
      <w:r w:rsidR="00835592" w:rsidRPr="00835592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835592">
        <w:rPr>
          <w:rFonts w:asciiTheme="minorHAnsi" w:hAnsiTheme="minorHAnsi" w:cstheme="minorHAnsi"/>
          <w:lang w:val="el-GR"/>
        </w:rPr>
        <w:t>και ύστερα εντός ενός διπλού βρόχου που επαναλαμβάνεται κατά μήκος των δύο αλληλουχιών</w:t>
      </w:r>
      <w:r w:rsidR="00FE0F5E">
        <w:rPr>
          <w:rFonts w:asciiTheme="minorHAnsi" w:hAnsiTheme="minorHAnsi" w:cstheme="minorHAnsi"/>
          <w:lang w:val="el-GR"/>
        </w:rPr>
        <w:t>:</w:t>
      </w:r>
    </w:p>
    <w:p w14:paraId="54419BE0" w14:textId="77777777" w:rsidR="003D4A6F" w:rsidRPr="00A844A0" w:rsidRDefault="003D4A6F" w:rsidP="0076731E">
      <w:pPr>
        <w:jc w:val="both"/>
        <w:rPr>
          <w:rFonts w:asciiTheme="minorHAnsi" w:hAnsiTheme="minorHAnsi" w:cstheme="minorHAnsi"/>
          <w:lang w:val="el-GR"/>
        </w:rPr>
      </w:pPr>
    </w:p>
    <w:p w14:paraId="7402CACC" w14:textId="069670A6" w:rsidR="00CF0943" w:rsidRPr="00CF0943" w:rsidRDefault="00FE0F5E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Σύμφωνα με την διαδικασία που παρουσιάστηκε παραπάνω</w:t>
      </w:r>
      <w:r w:rsidR="00BD15E2" w:rsidRPr="00CF0943">
        <w:rPr>
          <w:rFonts w:asciiTheme="minorHAnsi" w:hAnsiTheme="minorHAnsi" w:cstheme="minorHAnsi"/>
          <w:lang w:val="el-GR"/>
        </w:rPr>
        <w:t xml:space="preserve">, στην Παρουσίαση Αρχικής Σκέψης, </w:t>
      </w:r>
      <w:r w:rsidR="0040790F">
        <w:rPr>
          <w:rFonts w:asciiTheme="minorHAnsi" w:hAnsiTheme="minorHAnsi" w:cstheme="minorHAnsi"/>
          <w:lang w:val="el-GR"/>
        </w:rPr>
        <w:t xml:space="preserve">για να ληφθεί η τιμή του διαγώνιου </w:t>
      </w:r>
      <w:r w:rsidR="0040790F">
        <w:rPr>
          <w:rFonts w:asciiTheme="minorHAnsi" w:hAnsiTheme="minorHAnsi" w:cstheme="minorHAnsi"/>
        </w:rPr>
        <w:t>score</w:t>
      </w:r>
      <w:r w:rsidR="0040790F" w:rsidRPr="0040790F">
        <w:rPr>
          <w:rFonts w:asciiTheme="minorHAnsi" w:hAnsiTheme="minorHAnsi" w:cstheme="minorHAnsi"/>
          <w:lang w:val="el-GR"/>
        </w:rPr>
        <w:t xml:space="preserve"> </w:t>
      </w:r>
      <w:r w:rsidR="00453EA5" w:rsidRPr="00CF0943">
        <w:rPr>
          <w:rFonts w:asciiTheme="minorHAnsi" w:hAnsiTheme="minorHAnsi" w:cstheme="minorHAnsi"/>
          <w:lang w:val="el-GR"/>
        </w:rPr>
        <w:t>ελέγχ</w:t>
      </w:r>
      <w:r w:rsidR="0040790F">
        <w:rPr>
          <w:rFonts w:asciiTheme="minorHAnsi" w:hAnsiTheme="minorHAnsi" w:cstheme="minorHAnsi"/>
          <w:lang w:val="el-GR"/>
        </w:rPr>
        <w:t>εται</w:t>
      </w:r>
      <w:r w:rsidR="00453EA5" w:rsidRPr="00CF0943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</w:t>
      </w:r>
      <w:r w:rsidR="00DD75B7" w:rsidRPr="00CF0943">
        <w:rPr>
          <w:rFonts w:asciiTheme="minorHAnsi" w:hAnsiTheme="minorHAnsi" w:cstheme="minorHAnsi"/>
          <w:lang w:val="el-GR"/>
        </w:rPr>
        <w:t>τον αντίστοιχο χαρακτήρα</w:t>
      </w:r>
      <w:r w:rsidR="00453EA5" w:rsidRPr="00CF0943">
        <w:rPr>
          <w:rFonts w:asciiTheme="minorHAnsi" w:hAnsiTheme="minorHAnsi" w:cstheme="minorHAnsi"/>
          <w:lang w:val="el-GR"/>
        </w:rPr>
        <w:t xml:space="preserve"> της άλλης</w:t>
      </w:r>
      <w:r w:rsidR="00647BAB">
        <w:rPr>
          <w:rFonts w:asciiTheme="minorHAnsi" w:hAnsiTheme="minorHAnsi" w:cstheme="minorHAnsi"/>
          <w:lang w:val="el-GR"/>
        </w:rPr>
        <w:t xml:space="preserve"> και</w:t>
      </w:r>
    </w:p>
    <w:p w14:paraId="254D58DC" w14:textId="102E4902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>Α</w:t>
      </w:r>
      <w:r w:rsidR="00DD75B7" w:rsidRPr="00CF0943">
        <w:rPr>
          <w:rFonts w:asciiTheme="minorHAnsi" w:hAnsiTheme="minorHAnsi" w:cstheme="minorHAnsi"/>
          <w:lang w:val="el-GR"/>
        </w:rPr>
        <w:t>ν ναι</w:t>
      </w:r>
      <w:r w:rsidRPr="00CF0943">
        <w:rPr>
          <w:rFonts w:asciiTheme="minorHAnsi" w:hAnsiTheme="minorHAnsi" w:cstheme="minorHAnsi"/>
          <w:lang w:val="el-GR"/>
        </w:rPr>
        <w:t>,</w:t>
      </w:r>
      <w:r w:rsidR="00DD75B7" w:rsidRPr="00CF0943">
        <w:rPr>
          <w:rFonts w:asciiTheme="minorHAnsi" w:hAnsiTheme="minorHAnsi" w:cstheme="minorHAnsi"/>
          <w:lang w:val="el-GR"/>
        </w:rPr>
        <w:t xml:space="preserve"> τότε 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DD75B7" w:rsidRPr="00CF0943">
        <w:rPr>
          <w:rFonts w:asciiTheme="minorHAnsi" w:hAnsiTheme="minorHAnsi" w:cstheme="minorHAnsi"/>
          <w:lang w:val="el-GR"/>
        </w:rPr>
        <w:t xml:space="preserve"> </w:t>
      </w:r>
      <w:r w:rsidR="003E46AD" w:rsidRPr="00CF0943">
        <w:rPr>
          <w:rFonts w:asciiTheme="minorHAnsi" w:hAnsiTheme="minorHAnsi" w:cstheme="minorHAnsi"/>
          <w:lang w:val="el-GR"/>
        </w:rPr>
        <w:t xml:space="preserve">το </w:t>
      </w:r>
      <w:r w:rsidR="003E46AD" w:rsidRPr="00CF0943">
        <w:rPr>
          <w:rFonts w:asciiTheme="minorHAnsi" w:hAnsiTheme="minorHAnsi" w:cstheme="minorHAnsi"/>
          <w:i/>
          <w:iCs/>
        </w:rPr>
        <w:t>match</w:t>
      </w:r>
      <w:r w:rsidR="003E46AD" w:rsidRPr="00CF0943">
        <w:rPr>
          <w:rFonts w:asciiTheme="minorHAnsi" w:hAnsiTheme="minorHAnsi" w:cstheme="minorHAnsi"/>
          <w:i/>
          <w:iCs/>
          <w:lang w:val="el-GR"/>
        </w:rPr>
        <w:t>_</w:t>
      </w:r>
      <w:r w:rsidR="003E46AD" w:rsidRPr="00CF0943">
        <w:rPr>
          <w:rFonts w:asciiTheme="minorHAnsi" w:hAnsiTheme="minorHAnsi" w:cstheme="minorHAnsi"/>
          <w:i/>
          <w:iCs/>
        </w:rPr>
        <w:t>reward</w:t>
      </w:r>
      <w:r w:rsidR="003E46AD" w:rsidRPr="00CF0943">
        <w:rPr>
          <w:rFonts w:asciiTheme="minorHAnsi" w:hAnsiTheme="minorHAnsi" w:cstheme="minorHAnsi"/>
          <w:lang w:val="el-GR"/>
        </w:rPr>
        <w:t xml:space="preserve"> </w:t>
      </w:r>
      <w:r w:rsidR="003C53C6" w:rsidRPr="00CF0943">
        <w:rPr>
          <w:rFonts w:asciiTheme="minorHAnsi" w:hAnsiTheme="minorHAnsi" w:cstheme="minorHAnsi"/>
          <w:lang w:val="el-GR"/>
        </w:rPr>
        <w:t>στην ήδη υπάρχουσα τιμή του διαγώνιου προς τα πάνω κελιού</w:t>
      </w:r>
    </w:p>
    <w:p w14:paraId="3A374CF0" w14:textId="06F8C1C5" w:rsidR="00CF0943" w:rsidRPr="00CF0943" w:rsidRDefault="00CF0943" w:rsidP="00CF0943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CF0943">
        <w:rPr>
          <w:rFonts w:asciiTheme="minorHAnsi" w:hAnsiTheme="minorHAnsi" w:cstheme="minorHAnsi"/>
          <w:lang w:val="el-GR"/>
        </w:rPr>
        <w:t xml:space="preserve">Αν όχι, τότε </w:t>
      </w:r>
      <w:r w:rsidR="0040790F" w:rsidRPr="00CF0943">
        <w:rPr>
          <w:rFonts w:asciiTheme="minorHAnsi" w:hAnsiTheme="minorHAnsi" w:cstheme="minorHAnsi"/>
          <w:lang w:val="el-GR"/>
        </w:rPr>
        <w:t>προσ</w:t>
      </w:r>
      <w:r w:rsidR="0040790F">
        <w:rPr>
          <w:rFonts w:asciiTheme="minorHAnsi" w:hAnsiTheme="minorHAnsi" w:cstheme="minorHAnsi"/>
          <w:lang w:val="el-GR"/>
        </w:rPr>
        <w:t>τίθεται</w:t>
      </w:r>
      <w:r w:rsidR="0040790F" w:rsidRPr="00CF0943">
        <w:rPr>
          <w:rFonts w:asciiTheme="minorHAnsi" w:hAnsiTheme="minorHAnsi" w:cstheme="minorHAnsi"/>
          <w:lang w:val="el-GR"/>
        </w:rPr>
        <w:t xml:space="preserve"> </w:t>
      </w:r>
      <w:r w:rsidRPr="00CF0943">
        <w:rPr>
          <w:rFonts w:asciiTheme="minorHAnsi" w:hAnsiTheme="minorHAnsi" w:cstheme="minorHAnsi"/>
          <w:lang w:val="el-GR"/>
        </w:rPr>
        <w:t xml:space="preserve">το </w:t>
      </w:r>
      <w:r w:rsidRPr="00CF0943">
        <w:rPr>
          <w:rFonts w:asciiTheme="minorHAnsi" w:hAnsiTheme="minorHAnsi" w:cstheme="minorHAnsi"/>
        </w:rPr>
        <w:t>mismatch</w:t>
      </w:r>
      <w:r w:rsidRPr="00CF0943">
        <w:rPr>
          <w:rFonts w:asciiTheme="minorHAnsi" w:hAnsiTheme="minorHAnsi" w:cstheme="minorHAnsi"/>
          <w:lang w:val="el-GR"/>
        </w:rPr>
        <w:t>_</w:t>
      </w:r>
      <w:r w:rsidRPr="00CF0943">
        <w:rPr>
          <w:rFonts w:asciiTheme="minorHAnsi" w:hAnsiTheme="minorHAnsi" w:cstheme="minorHAnsi"/>
        </w:rPr>
        <w:t>penalty</w:t>
      </w:r>
      <w:r w:rsidRPr="00CF0943">
        <w:rPr>
          <w:rFonts w:asciiTheme="minorHAnsi" w:hAnsiTheme="minorHAnsi" w:cstheme="minorHAnsi"/>
          <w:lang w:val="el-GR"/>
        </w:rPr>
        <w:t xml:space="preserve"> στην ήδη υπάρχουσα τιμή του διαγώνιου προς τα πάνω κελιού</w:t>
      </w:r>
    </w:p>
    <w:p w14:paraId="06B978F3" w14:textId="30A36224" w:rsidR="00CF0943" w:rsidRPr="003D4A6F" w:rsidRDefault="0040790F" w:rsidP="00CF094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="00705766" w:rsidRPr="00705766">
        <w:rPr>
          <w:rFonts w:asciiTheme="minorHAnsi" w:hAnsiTheme="minorHAnsi" w:cstheme="minorHAnsi"/>
          <w:i/>
          <w:iCs/>
        </w:rPr>
        <w:t>score</w:t>
      </w:r>
      <w:r w:rsidR="00705766" w:rsidRPr="00705766">
        <w:rPr>
          <w:rFonts w:asciiTheme="minorHAnsi" w:hAnsiTheme="minorHAnsi" w:cstheme="minorHAnsi"/>
          <w:i/>
          <w:iCs/>
          <w:lang w:val="el-GR"/>
        </w:rPr>
        <w:t>_</w:t>
      </w:r>
      <w:r w:rsidR="00705766" w:rsidRPr="00705766">
        <w:rPr>
          <w:rFonts w:asciiTheme="minorHAnsi" w:hAnsiTheme="minorHAnsi" w:cstheme="minorHAnsi"/>
          <w:i/>
          <w:iCs/>
        </w:rPr>
        <w:t>up</w:t>
      </w:r>
      <w:r w:rsidR="00705766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05766">
        <w:rPr>
          <w:rFonts w:asciiTheme="minorHAnsi" w:hAnsiTheme="minorHAnsi" w:cstheme="minorHAnsi"/>
          <w:lang w:val="el-GR"/>
        </w:rPr>
        <w:t xml:space="preserve">αντιπροσωπεύει το </w:t>
      </w:r>
      <w:r w:rsidR="00705766">
        <w:rPr>
          <w:rFonts w:asciiTheme="minorHAnsi" w:hAnsiTheme="minorHAnsi" w:cstheme="minorHAnsi"/>
        </w:rPr>
        <w:t>score</w:t>
      </w:r>
      <w:r w:rsidR="00705766" w:rsidRPr="00705766">
        <w:rPr>
          <w:rFonts w:asciiTheme="minorHAnsi" w:hAnsiTheme="minorHAnsi" w:cstheme="minorHAnsi"/>
          <w:lang w:val="el-GR"/>
        </w:rPr>
        <w:t xml:space="preserve"> </w:t>
      </w:r>
      <w:r w:rsidR="00705766">
        <w:rPr>
          <w:rFonts w:asciiTheme="minorHAnsi" w:hAnsiTheme="minorHAnsi" w:cstheme="minorHAnsi"/>
          <w:lang w:val="el-GR"/>
        </w:rPr>
        <w:t>που προέρχεται από το πά</w:t>
      </w:r>
      <w:r w:rsidR="003D4A6F">
        <w:rPr>
          <w:rFonts w:asciiTheme="minorHAnsi" w:hAnsiTheme="minorHAnsi" w:cstheme="minorHAnsi"/>
          <w:lang w:val="el-GR"/>
        </w:rPr>
        <w:t xml:space="preserve">νω κελί προσθέτοντας το </w:t>
      </w:r>
      <w:r w:rsidR="003D4A6F" w:rsidRPr="003E46AD">
        <w:rPr>
          <w:rFonts w:asciiTheme="minorHAnsi" w:hAnsiTheme="minorHAnsi" w:cstheme="minorHAnsi"/>
          <w:i/>
          <w:iCs/>
        </w:rPr>
        <w:t>gap</w:t>
      </w:r>
      <w:r w:rsidR="003D4A6F" w:rsidRPr="003E46AD">
        <w:rPr>
          <w:rFonts w:asciiTheme="minorHAnsi" w:hAnsiTheme="minorHAnsi" w:cstheme="minorHAnsi"/>
          <w:i/>
          <w:iCs/>
          <w:lang w:val="el-GR"/>
        </w:rPr>
        <w:t>_</w:t>
      </w:r>
      <w:r w:rsidR="003D4A6F" w:rsidRPr="003E46AD">
        <w:rPr>
          <w:rFonts w:asciiTheme="minorHAnsi" w:hAnsiTheme="minorHAnsi" w:cstheme="minorHAnsi"/>
          <w:i/>
          <w:iCs/>
        </w:rPr>
        <w:t>penalty</w:t>
      </w:r>
    </w:p>
    <w:p w14:paraId="2C8E6F70" w14:textId="38A88B46" w:rsidR="003D4A6F" w:rsidRPr="003D4A6F" w:rsidRDefault="003D4A6F" w:rsidP="003D4A6F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Το </w:t>
      </w:r>
      <w:r w:rsidRPr="00705766">
        <w:rPr>
          <w:rFonts w:asciiTheme="minorHAnsi" w:hAnsiTheme="minorHAnsi" w:cstheme="minorHAnsi"/>
          <w:i/>
          <w:iCs/>
        </w:rPr>
        <w:t>score</w:t>
      </w:r>
      <w:r w:rsidRPr="00705766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left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αντιπροσωπεύει το </w:t>
      </w:r>
      <w:r>
        <w:rPr>
          <w:rFonts w:asciiTheme="minorHAnsi" w:hAnsiTheme="minorHAnsi" w:cstheme="minorHAnsi"/>
        </w:rPr>
        <w:t>score</w:t>
      </w:r>
      <w:r w:rsidRPr="0070576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προέρχεται από το αριστερό κελί προσθέτοντας το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</w:t>
      </w:r>
      <w:r>
        <w:rPr>
          <w:rFonts w:asciiTheme="minorHAnsi" w:hAnsiTheme="minorHAnsi" w:cstheme="minorHAnsi"/>
          <w:i/>
          <w:iCs/>
        </w:rPr>
        <w:t>y</w:t>
      </w:r>
    </w:p>
    <w:p w14:paraId="0A449D2C" w14:textId="77777777" w:rsidR="003D4A6F" w:rsidRPr="00A844A0" w:rsidRDefault="003D4A6F" w:rsidP="003D4A6F">
      <w:pPr>
        <w:jc w:val="both"/>
        <w:rPr>
          <w:rFonts w:asciiTheme="minorHAnsi" w:hAnsiTheme="minorHAnsi" w:cstheme="minorHAnsi"/>
          <w:lang w:val="el-GR"/>
        </w:rPr>
      </w:pPr>
    </w:p>
    <w:p w14:paraId="73A7078B" w14:textId="4C2553A1" w:rsidR="003D4A6F" w:rsidRDefault="003D4A6F" w:rsidP="003D4A6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η μήτρα βαθμολόγησης.</w:t>
      </w:r>
    </w:p>
    <w:p w14:paraId="3812078F" w14:textId="77777777" w:rsidR="00561B43" w:rsidRDefault="00561B43" w:rsidP="003D4A6F">
      <w:pPr>
        <w:jc w:val="both"/>
        <w:rPr>
          <w:rFonts w:asciiTheme="minorHAnsi" w:hAnsiTheme="minorHAnsi" w:cstheme="minorHAnsi"/>
          <w:lang w:val="el-GR"/>
        </w:rPr>
      </w:pPr>
    </w:p>
    <w:p w14:paraId="63646747" w14:textId="77777777" w:rsidR="00561B43" w:rsidRPr="00A844A0" w:rsidRDefault="00561B43" w:rsidP="00561B43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561B43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gramStart"/>
      <w:r w:rsidRPr="00561B43">
        <w:rPr>
          <w:rFonts w:asciiTheme="majorHAnsi" w:hAnsiTheme="majorHAnsi" w:cstheme="majorHAnsi"/>
          <w:i/>
          <w:iCs/>
          <w:color w:val="0070C0"/>
        </w:rPr>
        <w:t>traceback</w:t>
      </w:r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561B43">
        <w:rPr>
          <w:rFonts w:asciiTheme="majorHAnsi" w:hAnsiTheme="majorHAnsi" w:cstheme="majorHAnsi"/>
          <w:i/>
          <w:iCs/>
          <w:color w:val="0070C0"/>
        </w:rPr>
        <w:t>matrix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1: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2: </w:t>
      </w:r>
      <w:r w:rsidRPr="00561B43">
        <w:rPr>
          <w:rFonts w:asciiTheme="majorHAnsi" w:hAnsiTheme="majorHAnsi" w:cstheme="majorHAnsi"/>
          <w:i/>
          <w:iCs/>
          <w:color w:val="0070C0"/>
        </w:rPr>
        <w:t>list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gap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reward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561B43">
        <w:rPr>
          <w:rFonts w:asciiTheme="majorHAnsi" w:hAnsiTheme="majorHAnsi" w:cstheme="majorHAnsi"/>
          <w:i/>
          <w:iCs/>
          <w:color w:val="0070C0"/>
        </w:rPr>
        <w:t>mismatch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561B43">
        <w:rPr>
          <w:rFonts w:asciiTheme="majorHAnsi" w:hAnsiTheme="majorHAnsi" w:cstheme="majorHAnsi"/>
          <w:i/>
          <w:iCs/>
          <w:color w:val="0070C0"/>
        </w:rPr>
        <w:t>penalty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561B43">
        <w:rPr>
          <w:rFonts w:asciiTheme="majorHAnsi" w:hAnsiTheme="majorHAnsi" w:cstheme="majorHAnsi"/>
          <w:i/>
          <w:iCs/>
          <w:color w:val="0070C0"/>
        </w:rPr>
        <w:t>int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1A368FAC" w14:textId="385985DC" w:rsidR="00561B43" w:rsidRDefault="00561B43" w:rsidP="00561B4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</w:t>
      </w:r>
      <w:r w:rsidR="003B5FE8">
        <w:rPr>
          <w:rFonts w:asciiTheme="minorHAnsi" w:hAnsiTheme="minorHAnsi" w:cstheme="minorHAnsi"/>
          <w:lang w:val="el-GR"/>
        </w:rPr>
        <w:t>ανακατασκευή</w:t>
      </w:r>
      <w:r>
        <w:rPr>
          <w:rFonts w:asciiTheme="minorHAnsi" w:hAnsiTheme="minorHAnsi" w:cstheme="minorHAnsi"/>
          <w:lang w:val="el-GR"/>
        </w:rPr>
        <w:t xml:space="preserve"> των </w:t>
      </w:r>
      <w:r w:rsidR="003B5FE8">
        <w:rPr>
          <w:rFonts w:asciiTheme="minorHAnsi" w:hAnsiTheme="minorHAnsi" w:cstheme="minorHAnsi"/>
          <w:lang w:val="el-GR"/>
        </w:rPr>
        <w:t>στοιχισμένων ακολουθιών βάση</w:t>
      </w:r>
      <w:r w:rsidRPr="0076731E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της μήτρας βαθμολόγησης και λαμβάνει ως ορίσματα τις δύο αλληλουχίες προς στοίχιση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 xml:space="preserve">1, </w:t>
      </w:r>
      <w:r>
        <w:rPr>
          <w:rFonts w:asciiTheme="minorHAnsi" w:hAnsiTheme="minorHAnsi" w:cstheme="minorHAnsi"/>
          <w:i/>
          <w:iCs/>
        </w:rPr>
        <w:t>sequence</w:t>
      </w:r>
      <w:r w:rsidRPr="00406975">
        <w:rPr>
          <w:rFonts w:asciiTheme="minorHAnsi" w:hAnsiTheme="minorHAnsi" w:cstheme="minorHAnsi"/>
          <w:i/>
          <w:iCs/>
          <w:lang w:val="el-GR"/>
        </w:rPr>
        <w:t>2</w:t>
      </w:r>
      <w:r>
        <w:rPr>
          <w:rFonts w:asciiTheme="minorHAnsi" w:hAnsiTheme="minorHAnsi" w:cstheme="minorHAnsi"/>
          <w:i/>
          <w:iCs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καθώς και τις τιμές των </w:t>
      </w:r>
      <w:r w:rsidRPr="003E46AD">
        <w:rPr>
          <w:rFonts w:asciiTheme="minorHAnsi" w:hAnsiTheme="minorHAnsi" w:cstheme="minorHAnsi"/>
          <w:i/>
          <w:iCs/>
        </w:rPr>
        <w:t>gap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, </w:t>
      </w:r>
      <w:r w:rsidRPr="003E46AD">
        <w:rPr>
          <w:rFonts w:asciiTheme="minorHAnsi" w:hAnsiTheme="minorHAnsi" w:cstheme="minorHAnsi"/>
          <w:i/>
          <w:iCs/>
        </w:rPr>
        <w:t>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reward</w:t>
      </w:r>
      <w:r w:rsidRPr="003936D3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και </w:t>
      </w:r>
      <w:r w:rsidRPr="003E46AD">
        <w:rPr>
          <w:rFonts w:asciiTheme="minorHAnsi" w:hAnsiTheme="minorHAnsi" w:cstheme="minorHAnsi"/>
          <w:i/>
          <w:iCs/>
        </w:rPr>
        <w:t>mismatch</w:t>
      </w:r>
      <w:r w:rsidRPr="003E46AD">
        <w:rPr>
          <w:rFonts w:asciiTheme="minorHAnsi" w:hAnsiTheme="minorHAnsi" w:cstheme="minorHAnsi"/>
          <w:i/>
          <w:iCs/>
          <w:lang w:val="el-GR"/>
        </w:rPr>
        <w:t>_</w:t>
      </w:r>
      <w:r w:rsidRPr="003E46AD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. Ξεκινώντας, </w:t>
      </w:r>
      <w:r w:rsidR="00262004">
        <w:rPr>
          <w:rFonts w:asciiTheme="minorHAnsi" w:hAnsiTheme="minorHAnsi" w:cstheme="minorHAnsi"/>
          <w:lang w:val="el-GR"/>
        </w:rPr>
        <w:t xml:space="preserve">από το τελευταίο κελί της μήτρας (κάτω δεξιά), </w:t>
      </w:r>
      <w:r w:rsidR="00221255">
        <w:rPr>
          <w:rFonts w:asciiTheme="minorHAnsi" w:hAnsiTheme="minorHAnsi" w:cstheme="minorHAnsi"/>
          <w:lang w:val="el-GR"/>
        </w:rPr>
        <w:t>επαναλαμβάν</w:t>
      </w:r>
      <w:r w:rsidR="007A15FD">
        <w:rPr>
          <w:rFonts w:asciiTheme="minorHAnsi" w:hAnsiTheme="minorHAnsi" w:cstheme="minorHAnsi"/>
          <w:lang w:val="el-GR"/>
        </w:rPr>
        <w:t>εται</w:t>
      </w:r>
      <w:r w:rsidR="00221255">
        <w:rPr>
          <w:rFonts w:asciiTheme="minorHAnsi" w:hAnsiTheme="minorHAnsi" w:cstheme="minorHAnsi"/>
          <w:lang w:val="el-GR"/>
        </w:rPr>
        <w:t xml:space="preserve"> για όσο </w:t>
      </w:r>
      <w:proofErr w:type="spellStart"/>
      <w:r w:rsidR="00221255" w:rsidRPr="00221255">
        <w:rPr>
          <w:rFonts w:asciiTheme="minorHAnsi" w:hAnsiTheme="minorHAnsi" w:cstheme="minorHAnsi"/>
          <w:i/>
          <w:iCs/>
        </w:rPr>
        <w:t>i</w:t>
      </w:r>
      <w:proofErr w:type="spellEnd"/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 w:rsidRPr="00221255">
        <w:rPr>
          <w:rFonts w:asciiTheme="minorHAnsi" w:hAnsiTheme="minorHAnsi" w:cstheme="minorHAnsi"/>
          <w:lang w:val="el-GR"/>
        </w:rPr>
        <w:t xml:space="preserve"> </w:t>
      </w:r>
      <w:r w:rsidR="00221255">
        <w:rPr>
          <w:rFonts w:asciiTheme="minorHAnsi" w:hAnsiTheme="minorHAnsi" w:cstheme="minorHAnsi"/>
          <w:lang w:val="el-GR"/>
        </w:rPr>
        <w:t xml:space="preserve">και </w:t>
      </w:r>
      <w:r w:rsidR="00221255" w:rsidRPr="00221255">
        <w:rPr>
          <w:rFonts w:asciiTheme="minorHAnsi" w:hAnsiTheme="minorHAnsi" w:cstheme="minorHAnsi"/>
          <w:i/>
          <w:iCs/>
        </w:rPr>
        <w:t>j</w:t>
      </w:r>
      <w:r w:rsidR="00221255" w:rsidRPr="00221255">
        <w:rPr>
          <w:rFonts w:asciiTheme="minorHAnsi" w:hAnsiTheme="minorHAnsi" w:cstheme="minorHAnsi"/>
          <w:i/>
          <w:iCs/>
          <w:lang w:val="el-GR"/>
        </w:rPr>
        <w:t>&gt;0</w:t>
      </w:r>
      <w:r w:rsidR="00221255">
        <w:rPr>
          <w:rFonts w:asciiTheme="minorHAnsi" w:hAnsiTheme="minorHAnsi" w:cstheme="minorHAnsi"/>
          <w:lang w:val="el-GR"/>
        </w:rPr>
        <w:t>, δηλαδή για όσο δεν έχ</w:t>
      </w:r>
      <w:r w:rsidR="007A15FD">
        <w:rPr>
          <w:rFonts w:asciiTheme="minorHAnsi" w:hAnsiTheme="minorHAnsi" w:cstheme="minorHAnsi"/>
          <w:lang w:val="el-GR"/>
        </w:rPr>
        <w:t>ει</w:t>
      </w:r>
      <w:r w:rsidR="00221255">
        <w:rPr>
          <w:rFonts w:asciiTheme="minorHAnsi" w:hAnsiTheme="minorHAnsi" w:cstheme="minorHAnsi"/>
          <w:lang w:val="el-GR"/>
        </w:rPr>
        <w:t xml:space="preserve"> φτάσει στην αρχή της μήτρας βαθμολόγησης</w:t>
      </w:r>
      <w:r w:rsidR="00B65E9B">
        <w:rPr>
          <w:rFonts w:asciiTheme="minorHAnsi" w:hAnsiTheme="minorHAnsi" w:cstheme="minorHAnsi"/>
          <w:lang w:val="el-GR"/>
        </w:rPr>
        <w:t>:</w:t>
      </w:r>
    </w:p>
    <w:p w14:paraId="788DB5A7" w14:textId="77777777" w:rsidR="00221255" w:rsidRDefault="00221255" w:rsidP="00561B43">
      <w:pPr>
        <w:jc w:val="both"/>
        <w:rPr>
          <w:rFonts w:asciiTheme="minorHAnsi" w:hAnsiTheme="minorHAnsi" w:cstheme="minorHAnsi"/>
          <w:lang w:val="el-GR"/>
        </w:rPr>
      </w:pPr>
    </w:p>
    <w:p w14:paraId="6AA557CB" w14:textId="77777777" w:rsidR="00C00D20" w:rsidRPr="00C00D20" w:rsidRDefault="00B65E9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Λαμβάν</w:t>
      </w:r>
      <w:r w:rsidR="007A15FD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</w:t>
      </w:r>
      <w:r>
        <w:rPr>
          <w:rFonts w:asciiTheme="minorHAnsi" w:hAnsiTheme="minorHAnsi" w:cstheme="minorHAnsi"/>
        </w:rPr>
        <w:t>score</w:t>
      </w:r>
      <w:r w:rsidRPr="00B65E9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του τρέχοντος κελιού, </w:t>
      </w:r>
      <w:r w:rsidR="00B149FC">
        <w:rPr>
          <w:rFonts w:asciiTheme="minorHAnsi" w:hAnsiTheme="minorHAnsi" w:cstheme="minorHAnsi"/>
          <w:lang w:val="el-GR"/>
        </w:rPr>
        <w:t xml:space="preserve">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 xml:space="preserve">του διαγώνια αριστερά κελιού και το </w:t>
      </w:r>
      <w:r w:rsidR="00B149FC">
        <w:rPr>
          <w:rFonts w:asciiTheme="minorHAnsi" w:hAnsiTheme="minorHAnsi" w:cstheme="minorHAnsi"/>
        </w:rPr>
        <w:t>score</w:t>
      </w:r>
      <w:r w:rsidR="00B149FC" w:rsidRPr="00B149FC">
        <w:rPr>
          <w:rFonts w:asciiTheme="minorHAnsi" w:hAnsiTheme="minorHAnsi" w:cstheme="minorHAnsi"/>
          <w:lang w:val="el-GR"/>
        </w:rPr>
        <w:t xml:space="preserve"> </w:t>
      </w:r>
      <w:r w:rsidR="00B149FC">
        <w:rPr>
          <w:rFonts w:asciiTheme="minorHAnsi" w:hAnsiTheme="minorHAnsi" w:cstheme="minorHAnsi"/>
          <w:lang w:val="el-GR"/>
        </w:rPr>
        <w:t>του από πάνω κελιού</w:t>
      </w:r>
    </w:p>
    <w:p w14:paraId="00657AB4" w14:textId="5772D013" w:rsidR="00177CE7" w:rsidRPr="00C00D20" w:rsidRDefault="00647BAB" w:rsidP="00C00D2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lang w:val="el-GR"/>
        </w:rPr>
      </w:pPr>
      <w:r w:rsidRPr="00C00D20">
        <w:rPr>
          <w:rFonts w:asciiTheme="minorHAnsi" w:hAnsiTheme="minorHAnsi" w:cstheme="minorHAnsi"/>
          <w:lang w:val="el-GR"/>
        </w:rPr>
        <w:t>Ελέγχ</w:t>
      </w:r>
      <w:r w:rsidR="007A15FD" w:rsidRPr="00C00D20">
        <w:rPr>
          <w:rFonts w:asciiTheme="minorHAnsi" w:hAnsiTheme="minorHAnsi" w:cstheme="minorHAnsi"/>
          <w:lang w:val="el-GR"/>
        </w:rPr>
        <w:t>εται</w:t>
      </w:r>
      <w:r w:rsidRPr="00C00D20">
        <w:rPr>
          <w:rFonts w:asciiTheme="minorHAnsi" w:hAnsiTheme="minorHAnsi" w:cstheme="minorHAnsi"/>
          <w:lang w:val="el-GR"/>
        </w:rPr>
        <w:t xml:space="preserve"> εάν ο χαρακτήρες της μίας αλληλουχίας είναι ίδιος με τον αντίστοιχο χαρακτήρα της άλλης και</w:t>
      </w:r>
    </w:p>
    <w:p w14:paraId="17BA21BD" w14:textId="77777777" w:rsidR="00C00D20" w:rsidRDefault="00647BAB" w:rsidP="00647BAB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ναι, τότε</w:t>
      </w:r>
      <w:r w:rsidR="007A15FD">
        <w:rPr>
          <w:rFonts w:asciiTheme="minorHAnsi" w:hAnsiTheme="minorHAnsi" w:cstheme="minorHAnsi"/>
          <w:lang w:val="el-GR"/>
        </w:rPr>
        <w:t xml:space="preserve"> θα </w:t>
      </w:r>
      <w:r w:rsidR="00063FEC">
        <w:rPr>
          <w:rFonts w:asciiTheme="minorHAnsi" w:hAnsiTheme="minorHAnsi" w:cstheme="minorHAnsi"/>
          <w:lang w:val="el-GR"/>
        </w:rPr>
        <w:t xml:space="preserve">προστεθεί το </w:t>
      </w:r>
      <w:r w:rsidR="00063FEC" w:rsidRPr="00C00D20">
        <w:rPr>
          <w:rFonts w:asciiTheme="minorHAnsi" w:hAnsiTheme="minorHAnsi" w:cstheme="minorHAnsi"/>
          <w:i/>
          <w:iCs/>
        </w:rPr>
        <w:t>match</w:t>
      </w:r>
      <w:r w:rsidR="00063FEC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063FEC" w:rsidRPr="00C00D20">
        <w:rPr>
          <w:rFonts w:asciiTheme="minorHAnsi" w:hAnsiTheme="minorHAnsi" w:cstheme="minorHAnsi"/>
          <w:i/>
          <w:iCs/>
        </w:rPr>
        <w:t>reward</w:t>
      </w:r>
      <w:r w:rsidR="00C00D20"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34D124ED" w14:textId="0ED02374" w:rsidR="00C00D20" w:rsidRDefault="00C00D20" w:rsidP="00C00D20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 όχι, τότε</w:t>
      </w:r>
      <w:r w:rsidR="007A15FD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θα προστεθεί το </w:t>
      </w:r>
      <w:r w:rsidRPr="00C00D20">
        <w:rPr>
          <w:rFonts w:asciiTheme="minorHAnsi" w:hAnsiTheme="minorHAnsi" w:cstheme="minorHAnsi"/>
          <w:i/>
          <w:iCs/>
        </w:rPr>
        <w:t>mismatch</w:t>
      </w:r>
      <w:r w:rsidRPr="00C00D20">
        <w:rPr>
          <w:rFonts w:asciiTheme="minorHAnsi" w:hAnsiTheme="minorHAnsi" w:cstheme="minorHAnsi"/>
          <w:i/>
          <w:iCs/>
          <w:lang w:val="el-GR"/>
        </w:rPr>
        <w:t>_</w:t>
      </w:r>
      <w:r w:rsidRPr="00C00D20">
        <w:rPr>
          <w:rFonts w:asciiTheme="minorHAnsi" w:hAnsiTheme="minorHAnsi" w:cstheme="minorHAnsi"/>
          <w:i/>
          <w:iCs/>
        </w:rPr>
        <w:t>penalty</w:t>
      </w:r>
      <w:r>
        <w:rPr>
          <w:rFonts w:asciiTheme="minorHAnsi" w:hAnsiTheme="minorHAnsi" w:cstheme="minorHAnsi"/>
          <w:lang w:val="el-GR"/>
        </w:rPr>
        <w:t xml:space="preserve"> στο επόμενο βήμα</w:t>
      </w:r>
    </w:p>
    <w:p w14:paraId="5815F12B" w14:textId="467291E5" w:rsidR="00C00D20" w:rsidRDefault="00F7378F" w:rsidP="00C00D20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Ελέγχεται</w:t>
      </w:r>
      <w:r w:rsidR="009C5DDB">
        <w:rPr>
          <w:rFonts w:asciiTheme="minorHAnsi" w:hAnsiTheme="minorHAnsi" w:cstheme="minorHAnsi"/>
          <w:lang w:val="el-GR"/>
        </w:rPr>
        <w:t xml:space="preserve"> εάν το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</w:rPr>
        <w:t>score</w:t>
      </w:r>
      <w:r w:rsidR="009C5DDB" w:rsidRPr="009C5DDB">
        <w:rPr>
          <w:rFonts w:asciiTheme="minorHAnsi" w:hAnsiTheme="minorHAnsi" w:cstheme="minorHAnsi"/>
          <w:lang w:val="el-GR"/>
        </w:rPr>
        <w:t xml:space="preserve"> </w:t>
      </w:r>
      <w:r w:rsidR="009C5DDB">
        <w:rPr>
          <w:rFonts w:asciiTheme="minorHAnsi" w:hAnsiTheme="minorHAnsi" w:cstheme="minorHAnsi"/>
          <w:lang w:val="el-GR"/>
        </w:rPr>
        <w:t>τ</w:t>
      </w:r>
      <w:r w:rsidR="00DA6CF4">
        <w:rPr>
          <w:rFonts w:asciiTheme="minorHAnsi" w:hAnsiTheme="minorHAnsi" w:cstheme="minorHAnsi"/>
          <w:lang w:val="el-GR"/>
        </w:rPr>
        <w:t xml:space="preserve">ου τρέχοντος κελιού είναι ίσο με αυτό </w:t>
      </w:r>
      <w:r w:rsidR="0019653B">
        <w:rPr>
          <w:rFonts w:asciiTheme="minorHAnsi" w:hAnsiTheme="minorHAnsi" w:cstheme="minorHAnsi"/>
          <w:lang w:val="el-GR"/>
        </w:rPr>
        <w:t xml:space="preserve">της </w:t>
      </w:r>
      <w:r>
        <w:rPr>
          <w:rFonts w:asciiTheme="minorHAnsi" w:hAnsiTheme="minorHAnsi" w:cstheme="minorHAnsi"/>
          <w:lang w:val="el-GR"/>
        </w:rPr>
        <w:t>διαγώνιου</w:t>
      </w:r>
      <w:r w:rsidR="0019653B">
        <w:rPr>
          <w:rFonts w:asciiTheme="minorHAnsi" w:hAnsiTheme="minorHAnsi" w:cstheme="minorHAnsi"/>
          <w:lang w:val="el-GR"/>
        </w:rPr>
        <w:t xml:space="preserve"> αφού προσ</w:t>
      </w:r>
      <w:r w:rsidR="00FE3BFC">
        <w:rPr>
          <w:rFonts w:asciiTheme="minorHAnsi" w:hAnsiTheme="minorHAnsi" w:cstheme="minorHAnsi"/>
          <w:lang w:val="el-GR"/>
        </w:rPr>
        <w:t>τε</w:t>
      </w:r>
      <w:r w:rsidR="0019653B">
        <w:rPr>
          <w:rFonts w:asciiTheme="minorHAnsi" w:hAnsiTheme="minorHAnsi" w:cstheme="minorHAnsi"/>
          <w:lang w:val="el-GR"/>
        </w:rPr>
        <w:t>θ</w:t>
      </w:r>
      <w:r w:rsidR="00FE3BFC">
        <w:rPr>
          <w:rFonts w:asciiTheme="minorHAnsi" w:hAnsiTheme="minorHAnsi" w:cstheme="minorHAnsi"/>
          <w:lang w:val="el-GR"/>
        </w:rPr>
        <w:t>εί</w:t>
      </w:r>
      <w:r w:rsidR="0019653B">
        <w:rPr>
          <w:rFonts w:asciiTheme="minorHAnsi" w:hAnsiTheme="minorHAnsi" w:cstheme="minorHAnsi"/>
          <w:lang w:val="el-GR"/>
        </w:rPr>
        <w:t xml:space="preserve"> και το </w:t>
      </w:r>
      <w:r w:rsidR="0019653B" w:rsidRPr="00C00D20">
        <w:rPr>
          <w:rFonts w:asciiTheme="minorHAnsi" w:hAnsiTheme="minorHAnsi" w:cstheme="minorHAnsi"/>
          <w:i/>
          <w:iCs/>
        </w:rPr>
        <w:t>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reward</w:t>
      </w:r>
      <w:r w:rsidR="0019653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9653B">
        <w:rPr>
          <w:rFonts w:asciiTheme="minorHAnsi" w:hAnsiTheme="minorHAnsi" w:cstheme="minorHAnsi"/>
          <w:lang w:val="el-GR"/>
        </w:rPr>
        <w:t xml:space="preserve">ή το </w:t>
      </w:r>
      <w:r w:rsidR="0019653B" w:rsidRPr="00C00D20">
        <w:rPr>
          <w:rFonts w:asciiTheme="minorHAnsi" w:hAnsiTheme="minorHAnsi" w:cstheme="minorHAnsi"/>
          <w:i/>
          <w:iCs/>
        </w:rPr>
        <w:t>mismatch</w:t>
      </w:r>
      <w:r w:rsidR="0019653B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19653B" w:rsidRPr="00C00D20">
        <w:rPr>
          <w:rFonts w:asciiTheme="minorHAnsi" w:hAnsiTheme="minorHAnsi" w:cstheme="minorHAnsi"/>
          <w:i/>
          <w:iCs/>
        </w:rPr>
        <w:t>penalty</w:t>
      </w:r>
      <w:r w:rsidR="00FE3BFC">
        <w:rPr>
          <w:rFonts w:asciiTheme="minorHAnsi" w:hAnsiTheme="minorHAnsi" w:cstheme="minorHAnsi"/>
          <w:i/>
          <w:iCs/>
          <w:lang w:val="el-GR"/>
        </w:rPr>
        <w:t>,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ανάλογα τι προέκυψε από το προηγούμενο βήμα.</w:t>
      </w:r>
    </w:p>
    <w:p w14:paraId="24B03C4D" w14:textId="652B9872" w:rsidR="00BF6391" w:rsidRDefault="00BF6391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Αν ναι, τότε </w:t>
      </w:r>
      <w:r w:rsidR="002472DF">
        <w:rPr>
          <w:rFonts w:asciiTheme="minorHAnsi" w:hAnsiTheme="minorHAnsi" w:cstheme="minorHAnsi"/>
          <w:lang w:val="el-GR"/>
        </w:rPr>
        <w:t>ο</w:t>
      </w:r>
      <w:r w:rsidR="00DD2155">
        <w:rPr>
          <w:rFonts w:asciiTheme="minorHAnsi" w:hAnsiTheme="minorHAnsi" w:cstheme="minorHAnsi"/>
          <w:lang w:val="el-GR"/>
        </w:rPr>
        <w:t>ι</w:t>
      </w:r>
      <w:r w:rsidR="002472DF">
        <w:rPr>
          <w:rFonts w:asciiTheme="minorHAnsi" w:hAnsiTheme="minorHAnsi" w:cstheme="minorHAnsi"/>
          <w:lang w:val="el-GR"/>
        </w:rPr>
        <w:t xml:space="preserve"> χαρακτήρ</w:t>
      </w:r>
      <w:r w:rsidR="00DD2155">
        <w:rPr>
          <w:rFonts w:asciiTheme="minorHAnsi" w:hAnsiTheme="minorHAnsi" w:cstheme="minorHAnsi"/>
          <w:lang w:val="el-GR"/>
        </w:rPr>
        <w:t>ε</w:t>
      </w:r>
      <w:r w:rsidR="002472DF">
        <w:rPr>
          <w:rFonts w:asciiTheme="minorHAnsi" w:hAnsiTheme="minorHAnsi" w:cstheme="minorHAnsi"/>
          <w:lang w:val="el-GR"/>
        </w:rPr>
        <w:t>ς</w:t>
      </w:r>
      <w:r w:rsidR="00DD2155" w:rsidRPr="00DD2155">
        <w:rPr>
          <w:rFonts w:asciiTheme="minorHAnsi" w:hAnsiTheme="minorHAnsi" w:cstheme="minorHAnsi"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των αλληλουχιών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DD2155">
        <w:rPr>
          <w:rFonts w:asciiTheme="minorHAnsi" w:hAnsiTheme="minorHAnsi" w:cstheme="minorHAnsi"/>
          <w:lang w:val="el-GR"/>
        </w:rPr>
        <w:t xml:space="preserve">και </w:t>
      </w:r>
      <w:r w:rsidR="00DD2155">
        <w:rPr>
          <w:rFonts w:asciiTheme="minorHAnsi" w:hAnsiTheme="minorHAnsi" w:cstheme="minorHAnsi"/>
          <w:i/>
          <w:iCs/>
        </w:rPr>
        <w:t>sequence</w:t>
      </w:r>
      <w:r w:rsidR="00DD2155" w:rsidRPr="00406975">
        <w:rPr>
          <w:rFonts w:asciiTheme="minorHAnsi" w:hAnsiTheme="minorHAnsi" w:cstheme="minorHAnsi"/>
          <w:i/>
          <w:iCs/>
          <w:lang w:val="el-GR"/>
        </w:rPr>
        <w:t>2</w:t>
      </w:r>
      <w:r w:rsidR="00DD2155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A1690">
        <w:rPr>
          <w:rFonts w:asciiTheme="minorHAnsi" w:hAnsiTheme="minorHAnsi" w:cstheme="minorHAnsi"/>
          <w:lang w:val="el-GR"/>
        </w:rPr>
        <w:t xml:space="preserve">των θέσεων </w:t>
      </w:r>
      <w:proofErr w:type="spellStart"/>
      <w:r w:rsidR="009A1690" w:rsidRPr="009A1690">
        <w:rPr>
          <w:rFonts w:asciiTheme="minorHAnsi" w:hAnsiTheme="minorHAnsi" w:cstheme="minorHAnsi"/>
          <w:i/>
          <w:iCs/>
        </w:rPr>
        <w:t>i</w:t>
      </w:r>
      <w:proofErr w:type="spellEnd"/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και </w:t>
      </w:r>
      <w:r w:rsidR="009A1690" w:rsidRPr="009A1690">
        <w:rPr>
          <w:rFonts w:asciiTheme="minorHAnsi" w:hAnsiTheme="minorHAnsi" w:cstheme="minorHAnsi"/>
          <w:i/>
          <w:iCs/>
        </w:rPr>
        <w:t>j</w:t>
      </w:r>
      <w:r w:rsidR="009A1690" w:rsidRPr="009A1690">
        <w:rPr>
          <w:rFonts w:asciiTheme="minorHAnsi" w:hAnsiTheme="minorHAnsi" w:cstheme="minorHAnsi"/>
          <w:i/>
          <w:iCs/>
          <w:lang w:val="el-GR"/>
        </w:rPr>
        <w:t>-1</w:t>
      </w:r>
      <w:r w:rsidR="009A1690">
        <w:rPr>
          <w:rFonts w:asciiTheme="minorHAnsi" w:hAnsiTheme="minorHAnsi" w:cstheme="minorHAnsi"/>
          <w:lang w:val="el-GR"/>
        </w:rPr>
        <w:t xml:space="preserve">  </w:t>
      </w:r>
      <w:r w:rsidR="00DD2155">
        <w:rPr>
          <w:rFonts w:asciiTheme="minorHAnsi" w:hAnsiTheme="minorHAnsi" w:cstheme="minorHAnsi"/>
          <w:lang w:val="el-GR"/>
        </w:rPr>
        <w:t xml:space="preserve">προστίθενται </w:t>
      </w:r>
      <w:r w:rsidR="00B829DF">
        <w:rPr>
          <w:rFonts w:asciiTheme="minorHAnsi" w:hAnsiTheme="minorHAnsi" w:cstheme="minorHAnsi"/>
          <w:lang w:val="el-GR"/>
        </w:rPr>
        <w:t>στ</w:t>
      </w:r>
      <w:r w:rsidR="00D56ABF">
        <w:rPr>
          <w:rFonts w:asciiTheme="minorHAnsi" w:hAnsiTheme="minorHAnsi" w:cstheme="minorHAnsi"/>
          <w:lang w:val="el-GR"/>
        </w:rPr>
        <w:t>ις</w:t>
      </w:r>
      <w:r w:rsidR="00B829DF" w:rsidRPr="00B829DF">
        <w:rPr>
          <w:rFonts w:asciiTheme="minorHAnsi" w:hAnsiTheme="minorHAnsi" w:cstheme="minorHAnsi"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στοιχισμέν</w:t>
      </w:r>
      <w:r w:rsidR="00D56ABF">
        <w:rPr>
          <w:rFonts w:asciiTheme="minorHAnsi" w:hAnsiTheme="minorHAnsi" w:cstheme="minorHAnsi"/>
          <w:lang w:val="el-GR"/>
        </w:rPr>
        <w:t>ες</w:t>
      </w:r>
      <w:r w:rsidR="00B829DF">
        <w:rPr>
          <w:rFonts w:asciiTheme="minorHAnsi" w:hAnsiTheme="minorHAnsi" w:cstheme="minorHAnsi"/>
          <w:lang w:val="el-GR"/>
        </w:rPr>
        <w:t xml:space="preserve"> αλληλουχί</w:t>
      </w:r>
      <w:r w:rsidR="00D56ABF">
        <w:rPr>
          <w:rFonts w:asciiTheme="minorHAnsi" w:hAnsiTheme="minorHAnsi" w:cstheme="minorHAnsi"/>
          <w:lang w:val="el-GR"/>
        </w:rPr>
        <w:t xml:space="preserve">ες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lang w:val="el-GR"/>
        </w:rPr>
        <w:t>και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829DF">
        <w:rPr>
          <w:rFonts w:asciiTheme="minorHAnsi" w:hAnsiTheme="minorHAnsi" w:cstheme="minorHAnsi"/>
          <w:i/>
          <w:iCs/>
        </w:rPr>
        <w:t>aligned</w:t>
      </w:r>
      <w:r w:rsidR="00B829DF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829DF">
        <w:rPr>
          <w:rFonts w:asciiTheme="minorHAnsi" w:hAnsiTheme="minorHAnsi" w:cstheme="minorHAnsi"/>
          <w:i/>
          <w:iCs/>
        </w:rPr>
        <w:t>sequence</w:t>
      </w:r>
      <w:r w:rsidR="00B829DF">
        <w:rPr>
          <w:rFonts w:asciiTheme="minorHAnsi" w:hAnsiTheme="minorHAnsi" w:cstheme="minorHAnsi"/>
          <w:i/>
          <w:iCs/>
          <w:lang w:val="el-GR"/>
        </w:rPr>
        <w:t>2</w:t>
      </w:r>
      <w:r w:rsidR="00D56A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D56ABF">
        <w:rPr>
          <w:rFonts w:asciiTheme="minorHAnsi" w:hAnsiTheme="minorHAnsi" w:cstheme="minorHAnsi"/>
          <w:lang w:val="el-GR"/>
        </w:rPr>
        <w:t xml:space="preserve">αντίστοιχα. </w:t>
      </w:r>
      <w:r w:rsidR="00BC2395">
        <w:rPr>
          <w:rFonts w:asciiTheme="minorHAnsi" w:hAnsiTheme="minorHAnsi" w:cstheme="minorHAnsi"/>
          <w:lang w:val="el-GR"/>
        </w:rPr>
        <w:t>Επειδή</w:t>
      </w:r>
      <w:r w:rsidR="00D56ABF">
        <w:rPr>
          <w:rFonts w:asciiTheme="minorHAnsi" w:hAnsiTheme="minorHAnsi" w:cstheme="minorHAnsi"/>
          <w:lang w:val="el-GR"/>
        </w:rPr>
        <w:t xml:space="preserve"> η ανακατασκευή γίνεται αντίστροφα (από το τέλος προς την αρχή), </w:t>
      </w:r>
      <w:r w:rsidR="00FE3BFC">
        <w:rPr>
          <w:rFonts w:asciiTheme="minorHAnsi" w:hAnsiTheme="minorHAnsi" w:cstheme="minorHAnsi"/>
          <w:lang w:val="el-GR"/>
        </w:rPr>
        <w:t xml:space="preserve">πρώτα προστίθεται ο χαρακτήρας και ύστερα το υπόλοιπο </w:t>
      </w:r>
      <w:r w:rsidR="00BC2395">
        <w:rPr>
          <w:rFonts w:asciiTheme="minorHAnsi" w:hAnsiTheme="minorHAnsi" w:cstheme="minorHAnsi"/>
          <w:lang w:val="el-GR"/>
        </w:rPr>
        <w:t>μέρος της</w:t>
      </w:r>
    </w:p>
    <w:p w14:paraId="5B97181B" w14:textId="54844479" w:rsidR="00BC2395" w:rsidRPr="008D44D0" w:rsidRDefault="00BC2395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Αν </w:t>
      </w:r>
      <w:r w:rsidR="007E2B44">
        <w:rPr>
          <w:rFonts w:asciiTheme="minorHAnsi" w:hAnsiTheme="minorHAnsi" w:cstheme="minorHAnsi"/>
          <w:lang w:val="el-GR"/>
        </w:rPr>
        <w:t>το</w:t>
      </w:r>
      <w:r w:rsid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</w:rPr>
        <w:t>score</w:t>
      </w:r>
      <w:r w:rsidR="007E2B44">
        <w:rPr>
          <w:rFonts w:asciiTheme="minorHAnsi" w:hAnsiTheme="minorHAnsi" w:cstheme="minorHAnsi"/>
          <w:lang w:val="el-GR"/>
        </w:rPr>
        <w:t xml:space="preserve"> ισούται με το </w:t>
      </w:r>
      <w:r w:rsidR="00435AE2">
        <w:rPr>
          <w:rFonts w:asciiTheme="minorHAnsi" w:hAnsiTheme="minorHAnsi" w:cstheme="minorHAnsi"/>
        </w:rPr>
        <w:t>score</w:t>
      </w:r>
      <w:r w:rsidR="00435AE2" w:rsidRPr="00435AE2">
        <w:rPr>
          <w:rFonts w:asciiTheme="minorHAnsi" w:hAnsiTheme="minorHAnsi" w:cstheme="minorHAnsi"/>
          <w:lang w:val="el-GR"/>
        </w:rPr>
        <w:t xml:space="preserve"> </w:t>
      </w:r>
      <w:r w:rsidR="00435AE2">
        <w:rPr>
          <w:rFonts w:asciiTheme="minorHAnsi" w:hAnsiTheme="minorHAnsi" w:cstheme="minorHAnsi"/>
          <w:lang w:val="el-GR"/>
        </w:rPr>
        <w:t xml:space="preserve">του από πάνω κελιού αφού προστεθεί και το </w:t>
      </w:r>
      <w:r w:rsidR="00435AE2">
        <w:rPr>
          <w:rFonts w:asciiTheme="minorHAnsi" w:hAnsiTheme="minorHAnsi" w:cstheme="minorHAnsi"/>
          <w:i/>
          <w:iCs/>
        </w:rPr>
        <w:t>gap</w:t>
      </w:r>
      <w:r w:rsidR="00435AE2" w:rsidRPr="00C00D20">
        <w:rPr>
          <w:rFonts w:asciiTheme="minorHAnsi" w:hAnsiTheme="minorHAnsi" w:cstheme="minorHAnsi"/>
          <w:i/>
          <w:iCs/>
          <w:lang w:val="el-GR"/>
        </w:rPr>
        <w:t>_</w:t>
      </w:r>
      <w:r w:rsidR="00435AE2" w:rsidRPr="00C00D20">
        <w:rPr>
          <w:rFonts w:asciiTheme="minorHAnsi" w:hAnsiTheme="minorHAnsi" w:cstheme="minorHAnsi"/>
          <w:i/>
          <w:iCs/>
        </w:rPr>
        <w:t>penalty</w:t>
      </w:r>
      <w:r w:rsidR="00435AE2" w:rsidRPr="007F4C22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F4C22">
        <w:rPr>
          <w:rFonts w:asciiTheme="minorHAnsi" w:hAnsiTheme="minorHAnsi" w:cstheme="minorHAnsi"/>
          <w:lang w:val="el-GR"/>
        </w:rPr>
        <w:t>τότε</w:t>
      </w:r>
      <w:r w:rsidR="00587EA9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ο χαρακτήρας της θέσης </w:t>
      </w:r>
      <w:proofErr w:type="spellStart"/>
      <w:r w:rsidR="00B26751" w:rsidRPr="00B26751">
        <w:rPr>
          <w:rFonts w:asciiTheme="minorHAnsi" w:hAnsiTheme="minorHAnsi" w:cstheme="minorHAnsi"/>
          <w:i/>
          <w:iCs/>
        </w:rPr>
        <w:t>i</w:t>
      </w:r>
      <w:proofErr w:type="spellEnd"/>
      <w:r w:rsidR="00B26751" w:rsidRPr="00B26751">
        <w:rPr>
          <w:rFonts w:asciiTheme="minorHAnsi" w:hAnsiTheme="minorHAnsi" w:cstheme="minorHAnsi"/>
          <w:i/>
          <w:iCs/>
          <w:lang w:val="el-GR"/>
        </w:rPr>
        <w:t>-1</w:t>
      </w:r>
      <w:r w:rsidR="00B26751" w:rsidRPr="00B26751">
        <w:rPr>
          <w:rFonts w:asciiTheme="minorHAnsi" w:hAnsiTheme="minorHAnsi" w:cstheme="minorHAnsi"/>
          <w:lang w:val="el-GR"/>
        </w:rPr>
        <w:t xml:space="preserve"> </w:t>
      </w:r>
      <w:r w:rsidR="00B26751">
        <w:rPr>
          <w:rFonts w:asciiTheme="minorHAnsi" w:hAnsiTheme="minorHAnsi" w:cstheme="minorHAnsi"/>
          <w:lang w:val="el-GR"/>
        </w:rPr>
        <w:t xml:space="preserve">της </w:t>
      </w:r>
      <w:r w:rsidR="00587EA9">
        <w:rPr>
          <w:rFonts w:asciiTheme="minorHAnsi" w:hAnsiTheme="minorHAnsi" w:cstheme="minorHAnsi"/>
          <w:lang w:val="el-GR"/>
        </w:rPr>
        <w:t xml:space="preserve">αλληλουχία </w:t>
      </w:r>
      <w:r w:rsidR="00587EA9">
        <w:rPr>
          <w:rFonts w:asciiTheme="minorHAnsi" w:hAnsiTheme="minorHAnsi" w:cstheme="minorHAnsi"/>
          <w:i/>
          <w:iCs/>
        </w:rPr>
        <w:t>sequence</w:t>
      </w:r>
      <w:r w:rsidR="00587EA9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587EA9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87EA9">
        <w:rPr>
          <w:rFonts w:asciiTheme="minorHAnsi" w:hAnsiTheme="minorHAnsi" w:cstheme="minorHAnsi"/>
          <w:lang w:val="el-GR"/>
        </w:rPr>
        <w:t>θα</w:t>
      </w:r>
      <w:r w:rsidR="00B26751">
        <w:rPr>
          <w:rFonts w:asciiTheme="minorHAnsi" w:hAnsiTheme="minorHAnsi" w:cstheme="minorHAnsi"/>
          <w:lang w:val="el-GR"/>
        </w:rPr>
        <w:t xml:space="preserve"> προστεθεί στο </w:t>
      </w:r>
      <w:r w:rsidR="00B26751">
        <w:rPr>
          <w:rFonts w:asciiTheme="minorHAnsi" w:hAnsiTheme="minorHAnsi" w:cstheme="minorHAnsi"/>
          <w:i/>
          <w:iCs/>
        </w:rPr>
        <w:t>aligned</w:t>
      </w:r>
      <w:r w:rsidR="00B26751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26751">
        <w:rPr>
          <w:rFonts w:asciiTheme="minorHAnsi" w:hAnsiTheme="minorHAnsi" w:cstheme="minorHAnsi"/>
          <w:i/>
          <w:iCs/>
        </w:rPr>
        <w:t>sequence</w:t>
      </w:r>
      <w:r w:rsidR="00B26751" w:rsidRPr="00406975">
        <w:rPr>
          <w:rFonts w:asciiTheme="minorHAnsi" w:hAnsiTheme="minorHAnsi" w:cstheme="minorHAnsi"/>
          <w:i/>
          <w:iCs/>
          <w:lang w:val="el-GR"/>
        </w:rPr>
        <w:t>1</w:t>
      </w:r>
      <w:r w:rsidR="00B2675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B90C79">
        <w:rPr>
          <w:rFonts w:asciiTheme="minorHAnsi" w:hAnsiTheme="minorHAnsi" w:cstheme="minorHAnsi"/>
          <w:lang w:val="el-GR"/>
        </w:rPr>
        <w:t xml:space="preserve">ενώ στο </w:t>
      </w:r>
      <w:r w:rsidR="00B90C79">
        <w:rPr>
          <w:rFonts w:asciiTheme="minorHAnsi" w:hAnsiTheme="minorHAnsi" w:cstheme="minorHAnsi"/>
          <w:i/>
          <w:iCs/>
        </w:rPr>
        <w:t>aligned</w:t>
      </w:r>
      <w:r w:rsidR="00B90C79" w:rsidRPr="00B829DF">
        <w:rPr>
          <w:rFonts w:asciiTheme="minorHAnsi" w:hAnsiTheme="minorHAnsi" w:cstheme="minorHAnsi"/>
          <w:i/>
          <w:iCs/>
          <w:lang w:val="el-GR"/>
        </w:rPr>
        <w:t>_</w:t>
      </w:r>
      <w:r w:rsidR="00B90C79">
        <w:rPr>
          <w:rFonts w:asciiTheme="minorHAnsi" w:hAnsiTheme="minorHAnsi" w:cstheme="minorHAnsi"/>
          <w:i/>
          <w:iCs/>
        </w:rPr>
        <w:t>sequence</w:t>
      </w:r>
      <w:r w:rsidR="00B90C79">
        <w:rPr>
          <w:rFonts w:asciiTheme="minorHAnsi" w:hAnsiTheme="minorHAnsi" w:cstheme="minorHAnsi"/>
          <w:i/>
          <w:iCs/>
          <w:lang w:val="el-GR"/>
        </w:rPr>
        <w:t xml:space="preserve">2 </w:t>
      </w:r>
      <w:r w:rsidR="00B90C79">
        <w:rPr>
          <w:rFonts w:asciiTheme="minorHAnsi" w:hAnsiTheme="minorHAnsi" w:cstheme="minorHAnsi"/>
          <w:lang w:val="el-GR"/>
        </w:rPr>
        <w:t xml:space="preserve">θα προστεθεί το κενό </w:t>
      </w:r>
      <w:r w:rsidR="008D44D0" w:rsidRPr="008D44D0">
        <w:rPr>
          <w:rFonts w:asciiTheme="minorHAnsi" w:hAnsiTheme="minorHAnsi" w:cstheme="minorHAnsi"/>
          <w:i/>
          <w:iCs/>
          <w:lang w:val="el-GR"/>
        </w:rPr>
        <w:t>‘-‘</w:t>
      </w:r>
    </w:p>
    <w:p w14:paraId="3FCECB26" w14:textId="159338B9" w:rsidR="008D44D0" w:rsidRPr="005258B1" w:rsidRDefault="008D44D0" w:rsidP="00BF6391">
      <w:pPr>
        <w:pStyle w:val="ListParagraph"/>
        <w:numPr>
          <w:ilvl w:val="1"/>
          <w:numId w:val="26"/>
        </w:numPr>
        <w:jc w:val="both"/>
        <w:rPr>
          <w:rFonts w:asciiTheme="minorHAnsi" w:hAnsiTheme="minorHAnsi" w:cstheme="minorHAnsi"/>
          <w:lang w:val="el-GR"/>
        </w:rPr>
      </w:pPr>
      <w:r w:rsidRPr="008D44D0">
        <w:rPr>
          <w:rFonts w:asciiTheme="minorHAnsi" w:hAnsiTheme="minorHAnsi" w:cstheme="minorHAnsi"/>
          <w:lang w:val="el-GR"/>
        </w:rPr>
        <w:t xml:space="preserve">Σε κάθε άλλη </w:t>
      </w:r>
      <w:r w:rsidR="005258B1" w:rsidRPr="008D44D0">
        <w:rPr>
          <w:rFonts w:asciiTheme="minorHAnsi" w:hAnsiTheme="minorHAnsi" w:cstheme="minorHAnsi"/>
          <w:lang w:val="el-GR"/>
        </w:rPr>
        <w:t>περίπτωση</w:t>
      </w:r>
      <w:r w:rsidRPr="008D44D0">
        <w:rPr>
          <w:rFonts w:asciiTheme="minorHAnsi" w:hAnsiTheme="minorHAnsi" w:cstheme="minorHAnsi"/>
          <w:lang w:val="el-GR"/>
        </w:rPr>
        <w:t xml:space="preserve"> </w:t>
      </w:r>
      <w:r w:rsidR="005258B1">
        <w:rPr>
          <w:rFonts w:asciiTheme="minorHAnsi" w:hAnsiTheme="minorHAnsi" w:cstheme="minorHAnsi"/>
          <w:lang w:val="el-GR"/>
        </w:rPr>
        <w:t>συμβαίνει</w:t>
      </w:r>
      <w:r>
        <w:rPr>
          <w:rFonts w:asciiTheme="minorHAnsi" w:hAnsiTheme="minorHAnsi" w:cstheme="minorHAnsi"/>
          <w:lang w:val="el-GR"/>
        </w:rPr>
        <w:t xml:space="preserve"> το </w:t>
      </w:r>
      <w:r w:rsidR="005258B1">
        <w:rPr>
          <w:rFonts w:asciiTheme="minorHAnsi" w:hAnsiTheme="minorHAnsi" w:cstheme="minorHAnsi"/>
          <w:lang w:val="el-GR"/>
        </w:rPr>
        <w:t>ακριβώς</w:t>
      </w:r>
      <w:r>
        <w:rPr>
          <w:rFonts w:asciiTheme="minorHAnsi" w:hAnsiTheme="minorHAnsi" w:cstheme="minorHAnsi"/>
          <w:lang w:val="el-GR"/>
        </w:rPr>
        <w:t xml:space="preserve"> αντίστροφο που </w:t>
      </w:r>
      <w:r w:rsidR="005258B1">
        <w:rPr>
          <w:rFonts w:asciiTheme="minorHAnsi" w:hAnsiTheme="minorHAnsi" w:cstheme="minorHAnsi"/>
          <w:lang w:val="el-GR"/>
        </w:rPr>
        <w:t>περιεγράφηκε</w:t>
      </w:r>
      <w:r>
        <w:rPr>
          <w:rFonts w:asciiTheme="minorHAnsi" w:hAnsiTheme="minorHAnsi" w:cstheme="minorHAnsi"/>
          <w:lang w:val="el-GR"/>
        </w:rPr>
        <w:t xml:space="preserve"> στο </w:t>
      </w:r>
      <w:r w:rsidR="005258B1">
        <w:rPr>
          <w:rFonts w:asciiTheme="minorHAnsi" w:hAnsiTheme="minorHAnsi" w:cstheme="minorHAnsi"/>
          <w:i/>
          <w:iCs/>
        </w:rPr>
        <w:t>b</w:t>
      </w:r>
    </w:p>
    <w:p w14:paraId="75A642D1" w14:textId="13935449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</w:p>
    <w:p w14:paraId="0493DF4F" w14:textId="6EFBCF71" w:rsidR="005258B1" w:rsidRDefault="005258B1" w:rsidP="005258B1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Ύστερα, για να διαχειριστούν οι ακραίες περιπτώσεις </w:t>
      </w:r>
      <w:r w:rsidR="00A607EA">
        <w:rPr>
          <w:rFonts w:asciiTheme="minorHAnsi" w:hAnsiTheme="minorHAnsi" w:cstheme="minorHAnsi"/>
          <w:lang w:val="el-GR"/>
        </w:rPr>
        <w:t xml:space="preserve">(πρώτη γραμμή και πρώτη στήλη), </w:t>
      </w:r>
      <w:r w:rsidR="00FD7ED3">
        <w:rPr>
          <w:rFonts w:asciiTheme="minorHAnsi" w:hAnsiTheme="minorHAnsi" w:cstheme="minorHAnsi"/>
          <w:lang w:val="el-GR"/>
        </w:rPr>
        <w:t xml:space="preserve">υπάρχουν δύο βρόχοι που εκτελούνται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CF3543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CF3543">
        <w:rPr>
          <w:rFonts w:asciiTheme="minorHAnsi" w:hAnsiTheme="minorHAnsi" w:cstheme="minorHAnsi"/>
          <w:i/>
          <w:iCs/>
          <w:lang w:val="el-GR"/>
        </w:rPr>
        <w:t xml:space="preserve">&gt;0, </w:t>
      </w:r>
      <w:r w:rsidR="00CF3543" w:rsidRPr="00CF3543">
        <w:rPr>
          <w:rFonts w:asciiTheme="minorHAnsi" w:hAnsiTheme="minorHAnsi" w:cstheme="minorHAnsi"/>
          <w:i/>
          <w:iCs/>
        </w:rPr>
        <w:t>j</w:t>
      </w:r>
      <w:r w:rsidR="00CF3543" w:rsidRPr="00CF3543">
        <w:rPr>
          <w:rFonts w:asciiTheme="minorHAnsi" w:hAnsiTheme="minorHAnsi" w:cstheme="minorHAnsi"/>
          <w:i/>
          <w:iCs/>
          <w:lang w:val="el-GR"/>
        </w:rPr>
        <w:t>&gt;0</w:t>
      </w:r>
      <w:r w:rsidR="00CF3543">
        <w:rPr>
          <w:rFonts w:asciiTheme="minorHAnsi" w:hAnsiTheme="minorHAnsi" w:cstheme="minorHAnsi"/>
          <w:lang w:val="el-GR"/>
        </w:rPr>
        <w:t>, αντίστοιχα.</w:t>
      </w:r>
      <w:r w:rsidR="00FD7ED3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Όταν </w:t>
      </w:r>
      <w:proofErr w:type="spellStart"/>
      <w:r w:rsidR="00CF3543" w:rsidRPr="00B82B0F">
        <w:rPr>
          <w:rFonts w:asciiTheme="minorHAnsi" w:hAnsiTheme="minorHAnsi" w:cstheme="minorHAnsi"/>
          <w:i/>
          <w:iCs/>
        </w:rPr>
        <w:t>i</w:t>
      </w:r>
      <w:proofErr w:type="spellEnd"/>
      <w:r w:rsidR="00CF3543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CF3543" w:rsidRPr="00B82B0F">
        <w:rPr>
          <w:rFonts w:asciiTheme="minorHAnsi" w:hAnsiTheme="minorHAnsi" w:cstheme="minorHAnsi"/>
          <w:lang w:val="el-GR"/>
        </w:rPr>
        <w:t>,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CF3543">
        <w:rPr>
          <w:rFonts w:asciiTheme="minorHAnsi" w:hAnsiTheme="minorHAnsi" w:cstheme="minorHAnsi"/>
          <w:lang w:val="el-GR"/>
        </w:rPr>
        <w:t xml:space="preserve">τότε </w:t>
      </w:r>
      <w:r w:rsidR="00013E0E">
        <w:rPr>
          <w:rFonts w:asciiTheme="minorHAnsi" w:hAnsiTheme="minorHAnsi" w:cstheme="minorHAnsi"/>
          <w:lang w:val="el-GR"/>
        </w:rPr>
        <w:t xml:space="preserve">συμβαίνει ότι </w:t>
      </w:r>
      <w:r w:rsidR="003724C5">
        <w:rPr>
          <w:rFonts w:asciiTheme="minorHAnsi" w:hAnsiTheme="minorHAnsi" w:cstheme="minorHAnsi"/>
          <w:lang w:val="el-GR"/>
        </w:rPr>
        <w:t>περιεγράφηκε</w:t>
      </w:r>
      <w:r w:rsidR="00013E0E">
        <w:rPr>
          <w:rFonts w:asciiTheme="minorHAnsi" w:hAnsiTheme="minorHAnsi" w:cstheme="minorHAnsi"/>
          <w:lang w:val="el-GR"/>
        </w:rPr>
        <w:t xml:space="preserve"> στο </w:t>
      </w:r>
      <w:r w:rsidR="00B82B0F">
        <w:rPr>
          <w:rFonts w:asciiTheme="minorHAnsi" w:hAnsiTheme="minorHAnsi" w:cstheme="minorHAnsi"/>
          <w:lang w:val="el-GR"/>
        </w:rPr>
        <w:t>3</w:t>
      </w:r>
      <w:r w:rsidR="00B82B0F">
        <w:rPr>
          <w:rFonts w:asciiTheme="minorHAnsi" w:hAnsiTheme="minorHAnsi" w:cstheme="minorHAnsi"/>
        </w:rPr>
        <w:t>b</w:t>
      </w:r>
      <w:r w:rsidR="00B82B0F" w:rsidRPr="00B82B0F">
        <w:rPr>
          <w:rFonts w:asciiTheme="minorHAnsi" w:hAnsiTheme="minorHAnsi" w:cstheme="minorHAnsi"/>
          <w:lang w:val="el-GR"/>
        </w:rPr>
        <w:t xml:space="preserve"> </w:t>
      </w:r>
      <w:r w:rsidR="00B82B0F">
        <w:rPr>
          <w:rFonts w:asciiTheme="minorHAnsi" w:hAnsiTheme="minorHAnsi" w:cstheme="minorHAnsi"/>
          <w:lang w:val="el-GR"/>
        </w:rPr>
        <w:t xml:space="preserve">ενώ στην περίπτωση του βρόχου </w:t>
      </w:r>
      <w:r w:rsidR="00B82B0F" w:rsidRPr="00B82B0F">
        <w:rPr>
          <w:rFonts w:asciiTheme="minorHAnsi" w:hAnsiTheme="minorHAnsi" w:cstheme="minorHAnsi"/>
          <w:i/>
          <w:iCs/>
        </w:rPr>
        <w:t>j</w:t>
      </w:r>
      <w:r w:rsidR="00B82B0F" w:rsidRPr="00B82B0F">
        <w:rPr>
          <w:rFonts w:asciiTheme="minorHAnsi" w:hAnsiTheme="minorHAnsi" w:cstheme="minorHAnsi"/>
          <w:i/>
          <w:iCs/>
          <w:lang w:val="el-GR"/>
        </w:rPr>
        <w:t>&gt;0</w:t>
      </w:r>
      <w:r w:rsidR="00B82B0F" w:rsidRPr="00B82B0F">
        <w:rPr>
          <w:rFonts w:asciiTheme="minorHAnsi" w:hAnsiTheme="minorHAnsi" w:cstheme="minorHAnsi"/>
          <w:lang w:val="el-GR"/>
        </w:rPr>
        <w:t xml:space="preserve">, </w:t>
      </w:r>
      <w:r w:rsidR="00B82B0F">
        <w:rPr>
          <w:rFonts w:asciiTheme="minorHAnsi" w:hAnsiTheme="minorHAnsi" w:cstheme="minorHAnsi"/>
          <w:lang w:val="el-GR"/>
        </w:rPr>
        <w:t>τότε συμβαίνει ότι περιεγράφηκε στο 3</w:t>
      </w:r>
      <w:r w:rsidR="00B82B0F">
        <w:rPr>
          <w:rFonts w:asciiTheme="minorHAnsi" w:hAnsiTheme="minorHAnsi" w:cstheme="minorHAnsi"/>
        </w:rPr>
        <w:t>c</w:t>
      </w:r>
      <w:r w:rsidR="00B82B0F" w:rsidRPr="00B82B0F">
        <w:rPr>
          <w:rFonts w:asciiTheme="minorHAnsi" w:hAnsiTheme="minorHAnsi" w:cstheme="minorHAnsi"/>
          <w:lang w:val="el-GR"/>
        </w:rPr>
        <w:t xml:space="preserve">. </w:t>
      </w:r>
      <w:r w:rsidR="00B82B0F">
        <w:rPr>
          <w:rFonts w:asciiTheme="minorHAnsi" w:hAnsiTheme="minorHAnsi" w:cstheme="minorHAnsi"/>
          <w:lang w:val="el-GR"/>
        </w:rPr>
        <w:t>Τέλος, επιστρέφονται οι δύο στοιχισμένες ακολουθίες.</w:t>
      </w:r>
    </w:p>
    <w:p w14:paraId="6249912C" w14:textId="77777777" w:rsidR="00B82B0F" w:rsidRDefault="00B82B0F" w:rsidP="005258B1">
      <w:pPr>
        <w:jc w:val="both"/>
        <w:rPr>
          <w:rFonts w:asciiTheme="minorHAnsi" w:hAnsiTheme="minorHAnsi" w:cstheme="minorHAnsi"/>
          <w:lang w:val="el-GR"/>
        </w:rPr>
      </w:pPr>
    </w:p>
    <w:p w14:paraId="416577BB" w14:textId="77777777" w:rsidR="00B82B0F" w:rsidRPr="00C6157C" w:rsidRDefault="00B82B0F" w:rsidP="00B82B0F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B82B0F">
        <w:rPr>
          <w:rFonts w:asciiTheme="majorHAnsi" w:hAnsiTheme="majorHAnsi" w:cstheme="majorHAnsi"/>
          <w:i/>
          <w:iCs/>
          <w:color w:val="0070C0"/>
        </w:rPr>
        <w:t>def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B82B0F">
        <w:rPr>
          <w:rFonts w:asciiTheme="majorHAnsi" w:hAnsiTheme="majorHAnsi" w:cstheme="majorHAnsi"/>
          <w:i/>
          <w:iCs/>
          <w:color w:val="0070C0"/>
        </w:rPr>
        <w:t>multiple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r w:rsidRPr="00B82B0F">
        <w:rPr>
          <w:rFonts w:asciiTheme="majorHAnsi" w:hAnsiTheme="majorHAnsi" w:cstheme="majorHAnsi"/>
          <w:i/>
          <w:iCs/>
          <w:color w:val="0070C0"/>
        </w:rPr>
        <w:t>sequence</w:t>
      </w:r>
      <w:r w:rsidRPr="00C6157C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B82B0F">
        <w:rPr>
          <w:rFonts w:asciiTheme="majorHAnsi" w:hAnsiTheme="majorHAnsi" w:cstheme="majorHAnsi"/>
          <w:i/>
          <w:iCs/>
          <w:color w:val="0070C0"/>
        </w:rPr>
        <w:t>alignment</w:t>
      </w:r>
      <w:proofErr w:type="spellEnd"/>
      <w:r w:rsidRPr="00C6157C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B82B0F">
        <w:rPr>
          <w:rFonts w:asciiTheme="majorHAnsi" w:hAnsiTheme="majorHAnsi" w:cstheme="majorHAnsi"/>
          <w:i/>
          <w:iCs/>
          <w:color w:val="0070C0"/>
        </w:rPr>
        <w:t>sequences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list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B82B0F">
        <w:rPr>
          <w:rFonts w:asciiTheme="majorHAnsi" w:hAnsiTheme="majorHAnsi" w:cstheme="majorHAnsi"/>
          <w:i/>
          <w:iCs/>
          <w:color w:val="0070C0"/>
        </w:rPr>
        <w:t>alpha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: </w:t>
      </w:r>
      <w:r w:rsidRPr="00B82B0F">
        <w:rPr>
          <w:rFonts w:asciiTheme="majorHAnsi" w:hAnsiTheme="majorHAnsi" w:cstheme="majorHAnsi"/>
          <w:i/>
          <w:iCs/>
          <w:color w:val="0070C0"/>
        </w:rPr>
        <w:t>int</w:t>
      </w:r>
      <w:r w:rsidRPr="00C6157C">
        <w:rPr>
          <w:rFonts w:asciiTheme="majorHAnsi" w:hAnsiTheme="majorHAnsi" w:cstheme="majorHAnsi"/>
          <w:i/>
          <w:iCs/>
          <w:color w:val="0070C0"/>
        </w:rPr>
        <w:t xml:space="preserve">): </w:t>
      </w:r>
    </w:p>
    <w:p w14:paraId="01EE9281" w14:textId="43CDC639" w:rsidR="00B82B0F" w:rsidRDefault="00B82B0F" w:rsidP="00B82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Η συνάρτηση αυτή πραγματοποιεί την πολλαπλή στοίχιση, υιοθετώντας </w:t>
      </w:r>
      <w:r w:rsidR="00D640EA">
        <w:rPr>
          <w:rFonts w:asciiTheme="minorHAnsi" w:hAnsiTheme="minorHAnsi" w:cstheme="minorHAnsi"/>
          <w:lang w:val="el-GR"/>
        </w:rPr>
        <w:t xml:space="preserve">καθολική στοίχιση για όλες της αλληλουχίες του </w:t>
      </w:r>
      <w:proofErr w:type="spellStart"/>
      <w:r w:rsidR="00D640EA" w:rsidRPr="00D640EA">
        <w:rPr>
          <w:rFonts w:asciiTheme="minorHAnsi" w:hAnsiTheme="minorHAnsi" w:cstheme="minorHAnsi"/>
          <w:i/>
          <w:iCs/>
        </w:rPr>
        <w:t>datasetA</w:t>
      </w:r>
      <w:proofErr w:type="spellEnd"/>
      <w:r w:rsidR="00AC65B0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AC65B0">
        <w:rPr>
          <w:rFonts w:asciiTheme="minorHAnsi" w:hAnsiTheme="minorHAnsi" w:cstheme="minorHAnsi"/>
          <w:lang w:val="el-GR"/>
        </w:rPr>
        <w:t xml:space="preserve">και λαμβάνει ως ορίσματα το σύνολο των αλληλουχιών προς στοίχιση και την τιμή </w:t>
      </w:r>
      <w:r w:rsidR="00671BB6">
        <w:rPr>
          <w:rFonts w:asciiTheme="minorHAnsi" w:hAnsiTheme="minorHAnsi" w:cstheme="minorHAnsi"/>
          <w:lang w:val="el-GR"/>
        </w:rPr>
        <w:t>α, που χρησιμοποιείται στον ορισμό τον παραμέτρων</w:t>
      </w:r>
      <w:r w:rsidR="00D640EA" w:rsidRPr="00D640EA">
        <w:rPr>
          <w:rFonts w:asciiTheme="minorHAnsi" w:hAnsiTheme="minorHAnsi" w:cstheme="minorHAnsi"/>
          <w:i/>
          <w:iCs/>
          <w:lang w:val="el-GR"/>
        </w:rPr>
        <w:t>.</w:t>
      </w:r>
      <w:r w:rsidR="00671BB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Έτσι</w:t>
      </w:r>
      <w:r w:rsidR="00671BB6" w:rsidRPr="0086736D">
        <w:rPr>
          <w:rFonts w:asciiTheme="minorHAnsi" w:hAnsiTheme="minorHAnsi" w:cstheme="minorHAnsi"/>
          <w:lang w:val="el-GR"/>
        </w:rPr>
        <w:t xml:space="preserve">, </w:t>
      </w:r>
      <w:r w:rsidR="00671BB6">
        <w:rPr>
          <w:rFonts w:asciiTheme="minorHAnsi" w:hAnsiTheme="minorHAnsi" w:cstheme="minorHAnsi"/>
          <w:lang w:val="el-GR"/>
        </w:rPr>
        <w:t>αρχικά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ορίζουμε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lang w:val="el-GR"/>
        </w:rPr>
        <w:t>το</w:t>
      </w:r>
      <w:r w:rsidR="00671BB6" w:rsidRPr="0086736D">
        <w:rPr>
          <w:rFonts w:asciiTheme="minorHAnsi" w:hAnsiTheme="minorHAnsi" w:cstheme="minorHAnsi"/>
          <w:lang w:val="el-GR"/>
        </w:rPr>
        <w:t xml:space="preserve"> </w:t>
      </w:r>
      <w:r w:rsidR="00671BB6">
        <w:rPr>
          <w:rFonts w:asciiTheme="minorHAnsi" w:hAnsiTheme="minorHAnsi" w:cstheme="minorHAnsi"/>
          <w:i/>
          <w:iCs/>
        </w:rPr>
        <w:t>gap</w:t>
      </w:r>
      <w:r w:rsidR="00671BB6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671BB6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86736D">
        <w:rPr>
          <w:rFonts w:asciiTheme="minorHAnsi" w:hAnsiTheme="minorHAnsi" w:cstheme="minorHAnsi"/>
          <w:i/>
          <w:iCs/>
        </w:rPr>
        <w:t>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reward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=1, </w:t>
      </w:r>
      <w:r w:rsidR="0086736D">
        <w:rPr>
          <w:rFonts w:asciiTheme="minorHAnsi" w:hAnsiTheme="minorHAnsi" w:cstheme="minorHAnsi"/>
          <w:i/>
          <w:iCs/>
        </w:rPr>
        <w:t>mismatch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>_</w:t>
      </w:r>
      <w:r w:rsidR="0086736D">
        <w:rPr>
          <w:rFonts w:asciiTheme="minorHAnsi" w:hAnsiTheme="minorHAnsi" w:cstheme="minorHAnsi"/>
          <w:i/>
          <w:iCs/>
        </w:rPr>
        <w:t>penalty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 = -</w:t>
      </w:r>
      <w:r w:rsidR="0086736D">
        <w:rPr>
          <w:rFonts w:asciiTheme="minorHAnsi" w:hAnsiTheme="minorHAnsi" w:cstheme="minorHAnsi"/>
          <w:i/>
          <w:iCs/>
        </w:rPr>
        <w:t>a</w:t>
      </w:r>
      <w:r w:rsidR="0086736D" w:rsidRPr="0086736D">
        <w:rPr>
          <w:rFonts w:asciiTheme="minorHAnsi" w:hAnsiTheme="minorHAnsi" w:cstheme="minorHAnsi"/>
          <w:i/>
          <w:iCs/>
          <w:lang w:val="el-GR"/>
        </w:rPr>
        <w:t xml:space="preserve">/2, </w:t>
      </w:r>
      <w:r w:rsidR="0086736D">
        <w:rPr>
          <w:rFonts w:asciiTheme="minorHAnsi" w:hAnsiTheme="minorHAnsi" w:cstheme="minorHAnsi"/>
          <w:lang w:val="el-GR"/>
        </w:rPr>
        <w:t>όπως</w:t>
      </w:r>
      <w:r w:rsidR="0086736D" w:rsidRPr="0086736D">
        <w:rPr>
          <w:rFonts w:asciiTheme="minorHAnsi" w:hAnsiTheme="minorHAnsi" w:cstheme="minorHAnsi"/>
          <w:lang w:val="el-GR"/>
        </w:rPr>
        <w:t xml:space="preserve"> </w:t>
      </w:r>
      <w:r w:rsidR="0086736D">
        <w:rPr>
          <w:rFonts w:asciiTheme="minorHAnsi" w:hAnsiTheme="minorHAnsi" w:cstheme="minorHAnsi"/>
          <w:lang w:val="el-GR"/>
        </w:rPr>
        <w:t>αναγράφεται στην εκφώνηση</w:t>
      </w:r>
      <w:r w:rsidR="0086736D">
        <w:rPr>
          <w:rFonts w:asciiTheme="minorHAnsi" w:hAnsiTheme="minorHAnsi" w:cstheme="minorHAnsi"/>
          <w:i/>
          <w:iCs/>
          <w:lang w:val="el-GR"/>
        </w:rPr>
        <w:t xml:space="preserve">. </w:t>
      </w:r>
      <w:r w:rsidR="00FD366B">
        <w:rPr>
          <w:rFonts w:asciiTheme="minorHAnsi" w:hAnsiTheme="minorHAnsi" w:cstheme="minorHAnsi"/>
          <w:lang w:val="el-GR"/>
        </w:rPr>
        <w:t xml:space="preserve">Ύστερα, ορίζουμε το σύνολο </w:t>
      </w:r>
      <w:r w:rsidR="00FD366B">
        <w:rPr>
          <w:rFonts w:asciiTheme="minorHAnsi" w:hAnsiTheme="minorHAnsi" w:cstheme="minorHAnsi"/>
          <w:i/>
          <w:iCs/>
        </w:rPr>
        <w:t>aligned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FD366B">
        <w:rPr>
          <w:rFonts w:asciiTheme="minorHAnsi" w:hAnsiTheme="minorHAnsi" w:cstheme="minorHAnsi"/>
          <w:i/>
          <w:iCs/>
        </w:rPr>
        <w:t>sequences</w:t>
      </w:r>
      <w:r w:rsidR="00FD366B" w:rsidRPr="00FD366B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FD366B">
        <w:rPr>
          <w:rFonts w:asciiTheme="minorHAnsi" w:hAnsiTheme="minorHAnsi" w:cstheme="minorHAnsi"/>
          <w:lang w:val="el-GR"/>
        </w:rPr>
        <w:t xml:space="preserve">όπου θα περιέχει της στοιχισμένες </w:t>
      </w:r>
      <w:r w:rsidR="00D4178A">
        <w:rPr>
          <w:rFonts w:asciiTheme="minorHAnsi" w:hAnsiTheme="minorHAnsi" w:cstheme="minorHAnsi"/>
          <w:lang w:val="el-GR"/>
        </w:rPr>
        <w:t>αλληλουχίες, με πρώτη την μη στοιχισμένη αλληλουχία 1</w:t>
      </w:r>
      <w:r w:rsidR="00450EE3">
        <w:rPr>
          <w:rFonts w:asciiTheme="minorHAnsi" w:hAnsiTheme="minorHAnsi" w:cstheme="minorHAnsi"/>
          <w:lang w:val="el-GR"/>
        </w:rPr>
        <w:t xml:space="preserve">. Στην συνέχεια, </w:t>
      </w:r>
      <w:r w:rsidR="00DF311A">
        <w:rPr>
          <w:rFonts w:asciiTheme="minorHAnsi" w:hAnsiTheme="minorHAnsi" w:cstheme="minorHAnsi"/>
          <w:lang w:val="el-GR"/>
        </w:rPr>
        <w:t xml:space="preserve">εντός ενός βρόχου που </w:t>
      </w:r>
      <w:r w:rsidR="00AE1F15">
        <w:rPr>
          <w:rFonts w:asciiTheme="minorHAnsi" w:hAnsiTheme="minorHAnsi" w:cstheme="minorHAnsi"/>
          <w:lang w:val="el-GR"/>
        </w:rPr>
        <w:t>επαναλαμβάνεται</w:t>
      </w:r>
      <w:r w:rsidR="00DF311A">
        <w:rPr>
          <w:rFonts w:asciiTheme="minorHAnsi" w:hAnsiTheme="minorHAnsi" w:cstheme="minorHAnsi"/>
          <w:lang w:val="el-GR"/>
        </w:rPr>
        <w:t xml:space="preserve"> έως ότου να μην υπάρχουν άλλες αλληλουχίες προς στοίχιση</w:t>
      </w:r>
      <w:r w:rsidR="00AE1F15">
        <w:rPr>
          <w:rFonts w:asciiTheme="minorHAnsi" w:hAnsiTheme="minorHAnsi" w:cstheme="minorHAnsi"/>
          <w:lang w:val="el-GR"/>
        </w:rPr>
        <w:t>:</w:t>
      </w:r>
    </w:p>
    <w:p w14:paraId="6E9A7BE0" w14:textId="251EA7EE" w:rsidR="0030532A" w:rsidRPr="0030532A" w:rsidRDefault="00C35DF2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Ως αλληλουχία 1 ορίζεται η τελευταία αλληλουχία του πίνακα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  <w:r>
        <w:rPr>
          <w:rFonts w:asciiTheme="minorHAnsi" w:hAnsiTheme="minorHAnsi" w:cstheme="minorHAnsi"/>
          <w:i/>
          <w:iCs/>
          <w:lang w:val="el-GR"/>
        </w:rPr>
        <w:t xml:space="preserve"> </w:t>
      </w:r>
      <w:r w:rsidR="001E4AB7">
        <w:rPr>
          <w:rFonts w:asciiTheme="minorHAnsi" w:hAnsiTheme="minorHAnsi" w:cstheme="minorHAnsi"/>
          <w:lang w:val="el-GR"/>
        </w:rPr>
        <w:t xml:space="preserve">και ως αλληλουχία 2 ορίζεται η επόμενη μη στοιχισμένη ακολουθία του πίνακα </w:t>
      </w:r>
      <w:r w:rsidR="001E4AB7" w:rsidRPr="001E4AB7">
        <w:rPr>
          <w:rFonts w:asciiTheme="minorHAnsi" w:hAnsiTheme="minorHAnsi" w:cstheme="minorHAnsi"/>
          <w:i/>
          <w:iCs/>
        </w:rPr>
        <w:t>sequences</w:t>
      </w:r>
    </w:p>
    <w:p w14:paraId="6330F42D" w14:textId="241D226A" w:rsidR="0030532A" w:rsidRDefault="003C325C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Σε αυτές τις δύο αλληλουχίες εφαρμόζεται η συνάρτηση </w:t>
      </w:r>
      <w:r>
        <w:rPr>
          <w:rFonts w:asciiTheme="minorHAnsi" w:hAnsiTheme="minorHAnsi" w:cstheme="minorHAnsi"/>
        </w:rPr>
        <w:t>calculate</w:t>
      </w:r>
      <w:r w:rsidRPr="003C325C">
        <w:rPr>
          <w:rFonts w:asciiTheme="minorHAnsi" w:hAnsiTheme="minorHAnsi" w:cstheme="minorHAnsi"/>
          <w:lang w:val="el-GR"/>
        </w:rPr>
        <w:t>_</w:t>
      </w:r>
      <w:r>
        <w:rPr>
          <w:rFonts w:asciiTheme="minorHAnsi" w:hAnsiTheme="minorHAnsi" w:cstheme="minorHAnsi"/>
        </w:rPr>
        <w:t>scores</w:t>
      </w:r>
      <w:r w:rsidRPr="003C325C">
        <w:rPr>
          <w:rFonts w:asciiTheme="minorHAnsi" w:hAnsiTheme="minorHAnsi" w:cstheme="minorHAnsi"/>
          <w:lang w:val="el-GR"/>
        </w:rPr>
        <w:t>()</w:t>
      </w:r>
      <w:r>
        <w:rPr>
          <w:rFonts w:asciiTheme="minorHAnsi" w:hAnsiTheme="minorHAnsi" w:cstheme="minorHAnsi"/>
          <w:lang w:val="el-GR"/>
        </w:rPr>
        <w:t>, που θα επιστρέψει τον πίνακα βαθμολόγησης</w:t>
      </w:r>
      <w:r w:rsidR="007712B8">
        <w:rPr>
          <w:rFonts w:asciiTheme="minorHAnsi" w:hAnsiTheme="minorHAnsi" w:cstheme="minorHAnsi"/>
          <w:lang w:val="el-GR"/>
        </w:rPr>
        <w:t xml:space="preserve"> ο οποίος θα περαστεί ως όρισμα στην συνάρτηση </w:t>
      </w:r>
      <w:r w:rsidR="007712B8">
        <w:rPr>
          <w:rFonts w:asciiTheme="minorHAnsi" w:hAnsiTheme="minorHAnsi" w:cstheme="minorHAnsi"/>
        </w:rPr>
        <w:t>traceback</w:t>
      </w:r>
      <w:r w:rsidR="007712B8" w:rsidRPr="007712B8">
        <w:rPr>
          <w:rFonts w:asciiTheme="minorHAnsi" w:hAnsiTheme="minorHAnsi" w:cstheme="minorHAnsi"/>
          <w:lang w:val="el-GR"/>
        </w:rPr>
        <w:t xml:space="preserve">() </w:t>
      </w:r>
      <w:r w:rsidR="007712B8">
        <w:rPr>
          <w:rFonts w:asciiTheme="minorHAnsi" w:hAnsiTheme="minorHAnsi" w:cstheme="minorHAnsi"/>
          <w:lang w:val="el-GR"/>
        </w:rPr>
        <w:t xml:space="preserve">που επιστρέφει τις δύο στοιχισμένες </w:t>
      </w:r>
      <w:r w:rsidR="00D455E4">
        <w:rPr>
          <w:rFonts w:asciiTheme="minorHAnsi" w:hAnsiTheme="minorHAnsi" w:cstheme="minorHAnsi"/>
          <w:lang w:val="el-GR"/>
        </w:rPr>
        <w:t>αλληλουχίες</w:t>
      </w:r>
    </w:p>
    <w:p w14:paraId="7465A10D" w14:textId="38E46D3B" w:rsidR="00D455E4" w:rsidRPr="00D455E4" w:rsidRDefault="00D455E4" w:rsidP="0030532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Ενημερώνεται ο πίνακας </w:t>
      </w:r>
      <w:r>
        <w:rPr>
          <w:rFonts w:asciiTheme="minorHAnsi" w:hAnsiTheme="minorHAnsi" w:cstheme="minorHAnsi"/>
          <w:i/>
          <w:iCs/>
        </w:rPr>
        <w:t>aligned</w:t>
      </w:r>
      <w:r w:rsidRPr="00FD366B">
        <w:rPr>
          <w:rFonts w:asciiTheme="minorHAnsi" w:hAnsiTheme="minorHAnsi" w:cstheme="minorHAnsi"/>
          <w:i/>
          <w:iCs/>
          <w:lang w:val="el-GR"/>
        </w:rPr>
        <w:t>_</w:t>
      </w:r>
      <w:r>
        <w:rPr>
          <w:rFonts w:asciiTheme="minorHAnsi" w:hAnsiTheme="minorHAnsi" w:cstheme="minorHAnsi"/>
          <w:i/>
          <w:iCs/>
        </w:rPr>
        <w:t>sequences</w:t>
      </w:r>
    </w:p>
    <w:p w14:paraId="49BE5762" w14:textId="77777777" w:rsidR="00D455E4" w:rsidRDefault="00D455E4" w:rsidP="00D455E4">
      <w:pPr>
        <w:jc w:val="both"/>
        <w:rPr>
          <w:rFonts w:asciiTheme="minorHAnsi" w:hAnsiTheme="minorHAnsi" w:cstheme="minorHAnsi"/>
          <w:lang w:val="el-GR"/>
        </w:rPr>
      </w:pPr>
    </w:p>
    <w:p w14:paraId="57F60DD9" w14:textId="3B48818E" w:rsidR="00177CE7" w:rsidRDefault="00D455E4" w:rsidP="00B92840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0B2982">
        <w:rPr>
          <w:rFonts w:asciiTheme="minorHAnsi" w:hAnsiTheme="minorHAnsi" w:cstheme="minorHAnsi"/>
          <w:i/>
          <w:iCs/>
        </w:rPr>
        <w:t>aligned</w:t>
      </w:r>
      <w:r w:rsidR="000B2982" w:rsidRPr="00FD366B">
        <w:rPr>
          <w:rFonts w:asciiTheme="minorHAnsi" w:hAnsiTheme="minorHAnsi" w:cstheme="minorHAnsi"/>
          <w:i/>
          <w:iCs/>
          <w:lang w:val="el-GR"/>
        </w:rPr>
        <w:t>_</w:t>
      </w:r>
      <w:r w:rsidR="000B2982">
        <w:rPr>
          <w:rFonts w:asciiTheme="minorHAnsi" w:hAnsiTheme="minorHAnsi" w:cstheme="minorHAnsi"/>
          <w:i/>
          <w:iCs/>
        </w:rPr>
        <w:t>sequences</w:t>
      </w:r>
      <w:r w:rsidR="000B2982" w:rsidRPr="000B2982">
        <w:rPr>
          <w:rFonts w:asciiTheme="minorHAnsi" w:hAnsiTheme="minorHAnsi" w:cstheme="minorHAnsi"/>
          <w:lang w:val="el-GR"/>
        </w:rPr>
        <w:t>.</w:t>
      </w:r>
    </w:p>
    <w:p w14:paraId="3ADE8C48" w14:textId="77777777" w:rsidR="00F16C8C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31E757DF" w14:textId="77777777" w:rsidR="00F16C8C" w:rsidRPr="00A844A0" w:rsidRDefault="00F16C8C" w:rsidP="00B92840">
      <w:pPr>
        <w:jc w:val="both"/>
        <w:rPr>
          <w:rFonts w:asciiTheme="minorHAnsi" w:hAnsiTheme="minorHAnsi" w:cstheme="minorHAnsi"/>
          <w:lang w:val="el-GR"/>
        </w:rPr>
      </w:pPr>
    </w:p>
    <w:p w14:paraId="41446BF7" w14:textId="535E582B" w:rsidR="00920C6D" w:rsidRDefault="008A0D05" w:rsidP="004E7F14">
      <w:pPr>
        <w:pStyle w:val="Heading2"/>
        <w:numPr>
          <w:ilvl w:val="3"/>
          <w:numId w:val="8"/>
        </w:numPr>
        <w:rPr>
          <w:sz w:val="24"/>
        </w:rPr>
      </w:pPr>
      <w:bookmarkStart w:id="10" w:name="_Toc171973163"/>
      <w:r w:rsidRPr="00B93AF5">
        <w:rPr>
          <w:sz w:val="24"/>
        </w:rPr>
        <w:t>i</w:t>
      </w:r>
      <w:r w:rsidR="007C0118">
        <w:rPr>
          <w:sz w:val="24"/>
        </w:rPr>
        <w:t>ii</w:t>
      </w:r>
      <w:r w:rsidRPr="00B93AF5">
        <w:rPr>
          <w:sz w:val="24"/>
        </w:rPr>
        <w:t>.py</w:t>
      </w:r>
      <w:bookmarkEnd w:id="10"/>
    </w:p>
    <w:p w14:paraId="1EF9AE52" w14:textId="6E1BC685" w:rsidR="00482F9D" w:rsidRPr="00741A02" w:rsidRDefault="007E19C2" w:rsidP="00FF7498">
      <w:pPr>
        <w:jc w:val="both"/>
        <w:rPr>
          <w:rFonts w:asciiTheme="minorHAnsi" w:hAnsiTheme="minorHAnsi" w:cstheme="minorHAnsi"/>
          <w:lang w:val="el-GR"/>
        </w:rPr>
      </w:pPr>
      <w:r w:rsidRPr="003C302D">
        <w:rPr>
          <w:rFonts w:asciiTheme="minorHAnsi" w:hAnsiTheme="minorHAnsi" w:cstheme="minorHAnsi"/>
        </w:rPr>
        <w:t>To</w:t>
      </w:r>
      <w:r w:rsidRPr="003C302D">
        <w:rPr>
          <w:rFonts w:asciiTheme="minorHAnsi" w:hAnsiTheme="minorHAnsi" w:cstheme="minorHAnsi"/>
          <w:lang w:val="el-GR"/>
        </w:rPr>
        <w:t xml:space="preserve"> αρχείο αυτό περιέχει τ</w:t>
      </w:r>
      <w:r w:rsidR="00FF7498">
        <w:rPr>
          <w:rFonts w:asciiTheme="minorHAnsi" w:hAnsiTheme="minorHAnsi" w:cstheme="minorHAnsi"/>
          <w:lang w:val="el-GR"/>
        </w:rPr>
        <w:t xml:space="preserve">ην υλοποίηση για το ερώτημα </w:t>
      </w:r>
      <w:r w:rsidR="00FF7498">
        <w:rPr>
          <w:rFonts w:asciiTheme="minorHAnsi" w:hAnsiTheme="minorHAnsi" w:cstheme="minorHAnsi"/>
        </w:rPr>
        <w:t>iii</w:t>
      </w:r>
      <w:r w:rsidR="00FF7498" w:rsidRPr="00FF7498">
        <w:rPr>
          <w:rFonts w:asciiTheme="minorHAnsi" w:hAnsiTheme="minorHAnsi" w:cstheme="minorHAnsi"/>
          <w:lang w:val="el-GR"/>
        </w:rPr>
        <w:t>.</w:t>
      </w:r>
      <w:r w:rsidR="002E3624">
        <w:rPr>
          <w:rFonts w:asciiTheme="minorHAnsi" w:hAnsiTheme="minorHAnsi" w:cstheme="minorHAnsi"/>
          <w:lang w:val="el-GR"/>
        </w:rPr>
        <w:t xml:space="preserve"> Επιπλέον χρησιμοποιούνται οι βιβλιοθήκε</w:t>
      </w:r>
      <w:r w:rsidR="00171A89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</w:rPr>
        <w:t>Counter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 xml:space="preserve">της </w:t>
      </w:r>
      <w:r w:rsidR="00171A89">
        <w:rPr>
          <w:rFonts w:asciiTheme="minorHAnsi" w:hAnsiTheme="minorHAnsi" w:cstheme="minorHAnsi"/>
        </w:rPr>
        <w:t>Collections</w:t>
      </w:r>
      <w:r w:rsidR="00171A89" w:rsidRPr="00171A89">
        <w:rPr>
          <w:rFonts w:asciiTheme="minorHAnsi" w:hAnsiTheme="minorHAnsi" w:cstheme="minorHAnsi"/>
          <w:lang w:val="el-GR"/>
        </w:rPr>
        <w:t xml:space="preserve"> </w:t>
      </w:r>
      <w:r w:rsidR="00171A89">
        <w:rPr>
          <w:rFonts w:asciiTheme="minorHAnsi" w:hAnsiTheme="minorHAnsi" w:cstheme="minorHAnsi"/>
          <w:lang w:val="el-GR"/>
        </w:rPr>
        <w:t>για διευκόλυνση καταμέτρηση</w:t>
      </w:r>
      <w:r w:rsidR="00741A02">
        <w:rPr>
          <w:rFonts w:asciiTheme="minorHAnsi" w:hAnsiTheme="minorHAnsi" w:cstheme="minorHAnsi"/>
          <w:lang w:val="el-GR"/>
        </w:rPr>
        <w:t xml:space="preserve">ς </w:t>
      </w:r>
      <w:r w:rsidR="00171A89">
        <w:rPr>
          <w:rFonts w:asciiTheme="minorHAnsi" w:hAnsiTheme="minorHAnsi" w:cstheme="minorHAnsi"/>
          <w:lang w:val="el-GR"/>
        </w:rPr>
        <w:t xml:space="preserve">και </w:t>
      </w:r>
      <w:r w:rsidR="00171A89">
        <w:rPr>
          <w:rFonts w:asciiTheme="minorHAnsi" w:hAnsiTheme="minorHAnsi" w:cstheme="minorHAnsi"/>
        </w:rPr>
        <w:t>pandas</w:t>
      </w:r>
      <w:r w:rsidR="00741A02">
        <w:rPr>
          <w:rFonts w:asciiTheme="minorHAnsi" w:hAnsiTheme="minorHAnsi" w:cstheme="minorHAnsi"/>
          <w:lang w:val="el-GR"/>
        </w:rPr>
        <w:t xml:space="preserve"> για </w:t>
      </w:r>
      <w:proofErr w:type="spellStart"/>
      <w:r w:rsidR="00741A02">
        <w:rPr>
          <w:rFonts w:asciiTheme="minorHAnsi" w:hAnsiTheme="minorHAnsi" w:cstheme="minorHAnsi"/>
          <w:lang w:val="el-GR"/>
        </w:rPr>
        <w:t>οπτικοποίηση</w:t>
      </w:r>
      <w:proofErr w:type="spellEnd"/>
      <w:r w:rsidR="00741A02">
        <w:rPr>
          <w:rFonts w:asciiTheme="minorHAnsi" w:hAnsiTheme="minorHAnsi" w:cstheme="minorHAnsi"/>
          <w:lang w:val="el-GR"/>
        </w:rPr>
        <w:t xml:space="preserve"> των πιθανοτήτων.</w:t>
      </w:r>
    </w:p>
    <w:p w14:paraId="01BEDCB5" w14:textId="77777777" w:rsidR="00B17675" w:rsidRPr="002E3624" w:rsidRDefault="00B17675" w:rsidP="00FF7498">
      <w:pPr>
        <w:jc w:val="both"/>
        <w:rPr>
          <w:rFonts w:asciiTheme="minorHAnsi" w:hAnsiTheme="minorHAnsi" w:cstheme="minorHAnsi"/>
          <w:lang w:val="el-GR"/>
        </w:rPr>
      </w:pPr>
    </w:p>
    <w:p w14:paraId="03F360E4" w14:textId="77777777" w:rsidR="00CC4941" w:rsidRDefault="00CC4941" w:rsidP="00B17675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CC4941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CC4941">
        <w:rPr>
          <w:rFonts w:asciiTheme="majorHAnsi" w:hAnsiTheme="majorHAnsi" w:cstheme="majorHAnsi"/>
          <w:i/>
          <w:iCs/>
          <w:color w:val="0070C0"/>
        </w:rPr>
        <w:t>emission_</w:t>
      </w:r>
      <w:proofErr w:type="gramStart"/>
      <w:r w:rsidRPr="00CC4941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proofErr w:type="gramEnd"/>
      <w:r w:rsidRPr="00CC4941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CC4941">
        <w:rPr>
          <w:rFonts w:asciiTheme="majorHAnsi" w:hAnsiTheme="majorHAnsi" w:cstheme="majorHAnsi"/>
          <w:i/>
          <w:iCs/>
          <w:color w:val="0070C0"/>
        </w:rPr>
        <w:t xml:space="preserve">, chars): </w:t>
      </w:r>
    </w:p>
    <w:p w14:paraId="03DB672C" w14:textId="09410EE1" w:rsidR="008302B5" w:rsidRPr="00A844A0" w:rsidRDefault="00B1767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="00CC4941" w:rsidRPr="00CC4941">
        <w:rPr>
          <w:rFonts w:asciiTheme="minorHAnsi" w:hAnsiTheme="minorHAnsi" w:cstheme="minorHAnsi"/>
          <w:lang w:val="el-GR"/>
        </w:rPr>
        <w:t xml:space="preserve"> </w:t>
      </w:r>
      <w:r w:rsidR="00CC4941"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D96437">
        <w:rPr>
          <w:rFonts w:asciiTheme="minorHAnsi" w:hAnsiTheme="minorHAnsi" w:cstheme="minorHAnsi"/>
          <w:lang w:val="el-GR"/>
        </w:rPr>
        <w:t xml:space="preserve">εκπομπής του </w:t>
      </w:r>
      <w:r w:rsidR="00D96437">
        <w:rPr>
          <w:rFonts w:asciiTheme="minorHAnsi" w:hAnsiTheme="minorHAnsi" w:cstheme="minorHAnsi"/>
        </w:rPr>
        <w:t>HMM</w:t>
      </w:r>
      <w:r w:rsidR="006A61BD">
        <w:rPr>
          <w:rFonts w:asciiTheme="minorHAnsi" w:hAnsiTheme="minorHAnsi" w:cstheme="minorHAnsi"/>
          <w:lang w:val="el-GR"/>
        </w:rPr>
        <w:t>, και λαμβάνει ως όρισμα τις στοιχισμένες αλληλουχίες, και τους επιτρεπόμενους χαρακτήρες στην αλληλουχία.</w:t>
      </w:r>
      <w:r w:rsidR="00FE1E13">
        <w:rPr>
          <w:rFonts w:asciiTheme="minorHAnsi" w:hAnsiTheme="minorHAnsi" w:cstheme="minorHAnsi"/>
          <w:lang w:val="el-GR"/>
        </w:rPr>
        <w:t xml:space="preserve"> Οι πιθανότητες εκπομπής υπολογίζονται σύμφωνα με τον τύπο,</w:t>
      </w:r>
    </w:p>
    <w:p w14:paraId="4D4AEB4D" w14:textId="77777777" w:rsidR="000D1819" w:rsidRPr="00A844A0" w:rsidRDefault="000D1819" w:rsidP="008302B5">
      <w:pPr>
        <w:jc w:val="both"/>
        <w:rPr>
          <w:rFonts w:asciiTheme="minorHAnsi" w:hAnsiTheme="minorHAnsi" w:cstheme="minorHAnsi"/>
          <w:lang w:val="el-GR"/>
        </w:rPr>
      </w:pPr>
    </w:p>
    <w:p w14:paraId="19BCE97F" w14:textId="1E907B32" w:rsidR="007D2722" w:rsidRPr="00A844A0" w:rsidRDefault="0073657F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  <w:proofErr w:type="spellStart"/>
      <w:r w:rsidRPr="000D1819">
        <w:rPr>
          <w:rFonts w:asciiTheme="minorHAnsi" w:hAnsiTheme="minorHAnsi" w:cstheme="minorHAnsi"/>
          <w:i/>
          <w:iCs/>
        </w:rPr>
        <w:t>Pemission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i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  <w:r w:rsidRPr="00A844A0">
        <w:rPr>
          <w:rFonts w:asciiTheme="minorHAnsi" w:hAnsiTheme="minorHAnsi" w:cstheme="minorHAnsi"/>
          <w:i/>
          <w:iCs/>
          <w:lang w:val="el-GR"/>
        </w:rPr>
        <w:t xml:space="preserve"> = </w:t>
      </w:r>
      <w:proofErr w:type="spellStart"/>
      <w:r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Pr="000D1819">
        <w:rPr>
          <w:rFonts w:asciiTheme="minorHAnsi" w:hAnsiTheme="minorHAnsi" w:cstheme="minorHAnsi"/>
          <w:i/>
          <w:iCs/>
        </w:rPr>
        <w:t>i</w:t>
      </w:r>
      <w:proofErr w:type="spellEnd"/>
      <w:r w:rsidRPr="00A844A0">
        <w:rPr>
          <w:rFonts w:asciiTheme="minorHAnsi" w:hAnsiTheme="minorHAnsi" w:cstheme="minorHAnsi"/>
          <w:i/>
          <w:iCs/>
          <w:lang w:val="el-GR"/>
        </w:rPr>
        <w:t xml:space="preserve">) / </w:t>
      </w:r>
      <w:r w:rsidR="000D1819" w:rsidRPr="000D1819">
        <w:rPr>
          <w:rFonts w:asciiTheme="minorHAnsi" w:hAnsiTheme="minorHAnsi" w:cstheme="minorHAnsi"/>
          <w:i/>
          <w:iCs/>
        </w:rPr>
        <w:t>sum</w:t>
      </w:r>
      <w:r w:rsidR="000D1819" w:rsidRPr="00A844A0">
        <w:rPr>
          <w:rFonts w:asciiTheme="minorHAnsi" w:hAnsiTheme="minorHAnsi" w:cstheme="minorHAnsi"/>
          <w:i/>
          <w:iCs/>
          <w:lang w:val="el-GR"/>
        </w:rPr>
        <w:t>(</w:t>
      </w:r>
      <w:proofErr w:type="spellStart"/>
      <w:r w:rsidR="000D1819" w:rsidRPr="000D1819">
        <w:rPr>
          <w:rFonts w:asciiTheme="minorHAnsi" w:hAnsiTheme="minorHAnsi" w:cstheme="minorHAnsi"/>
          <w:i/>
          <w:iCs/>
        </w:rPr>
        <w:t>freq</w:t>
      </w:r>
      <w:proofErr w:type="spellEnd"/>
      <w:r w:rsidR="000D1819" w:rsidRPr="00A844A0">
        <w:rPr>
          <w:rFonts w:asciiTheme="minorHAnsi" w:hAnsiTheme="minorHAnsi" w:cstheme="minorHAnsi"/>
          <w:i/>
          <w:iCs/>
          <w:lang w:val="el-GR"/>
        </w:rPr>
        <w:t>)</w:t>
      </w:r>
    </w:p>
    <w:p w14:paraId="68B79874" w14:textId="77777777" w:rsidR="000D1819" w:rsidRPr="00A844A0" w:rsidRDefault="000D1819" w:rsidP="000D1819">
      <w:pPr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986327E" w14:textId="5C561D11" w:rsidR="00932A2B" w:rsidRDefault="008302B5" w:rsidP="008302B5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Πρώτα, </w:t>
      </w:r>
      <w:proofErr w:type="spellStart"/>
      <w:r>
        <w:rPr>
          <w:rFonts w:asciiTheme="minorHAnsi" w:hAnsiTheme="minorHAnsi" w:cstheme="minorHAnsi"/>
          <w:lang w:val="el-GR"/>
        </w:rPr>
        <w:t>αρχικοποιείται</w:t>
      </w:r>
      <w:proofErr w:type="spellEnd"/>
      <w:r>
        <w:rPr>
          <w:rFonts w:asciiTheme="minorHAnsi" w:hAnsiTheme="minorHAnsi" w:cstheme="minorHAnsi"/>
          <w:lang w:val="el-GR"/>
        </w:rPr>
        <w:t xml:space="preserve"> ένα λεξικό </w:t>
      </w:r>
      <w:r w:rsidR="00F00C9D">
        <w:rPr>
          <w:rFonts w:asciiTheme="minorHAnsi" w:hAnsiTheme="minorHAnsi" w:cstheme="minorHAnsi"/>
          <w:lang w:val="el-GR"/>
        </w:rPr>
        <w:t xml:space="preserve">το οποίο θα αποθηκεύει της πιθανότητες εκπομπής για κάθε θέση της </w:t>
      </w:r>
      <w:r w:rsidR="00F9747F">
        <w:rPr>
          <w:rFonts w:asciiTheme="minorHAnsi" w:hAnsiTheme="minorHAnsi" w:cstheme="minorHAnsi"/>
          <w:lang w:val="el-GR"/>
        </w:rPr>
        <w:t>στοιχισμένης αλληλουχίας.</w:t>
      </w:r>
      <w:r w:rsidR="00F66E3D">
        <w:rPr>
          <w:rFonts w:asciiTheme="minorHAnsi" w:hAnsiTheme="minorHAnsi" w:cstheme="minorHAnsi"/>
          <w:lang w:val="el-GR"/>
        </w:rPr>
        <w:t xml:space="preserve"> Στη συνέχεια, για κάθε μια θέση </w:t>
      </w:r>
      <w:r w:rsidR="00901A46" w:rsidRPr="007D2722">
        <w:rPr>
          <w:rFonts w:asciiTheme="minorHAnsi" w:hAnsiTheme="minorHAnsi" w:cstheme="minorHAnsi"/>
          <w:lang w:val="el-GR"/>
        </w:rPr>
        <w:t>(</w:t>
      </w:r>
      <w:r w:rsidR="00901A46">
        <w:rPr>
          <w:rFonts w:asciiTheme="minorHAnsi" w:hAnsiTheme="minorHAnsi" w:cstheme="minorHAnsi"/>
          <w:lang w:val="el-GR"/>
        </w:rPr>
        <w:t>ανά στήλη</w:t>
      </w:r>
      <w:r w:rsidR="00901A46" w:rsidRPr="007D2722">
        <w:rPr>
          <w:rFonts w:asciiTheme="minorHAnsi" w:hAnsiTheme="minorHAnsi" w:cstheme="minorHAnsi"/>
          <w:lang w:val="el-GR"/>
        </w:rPr>
        <w:t>)</w:t>
      </w:r>
      <w:r w:rsidR="00320D00">
        <w:rPr>
          <w:rFonts w:asciiTheme="minorHAnsi" w:hAnsiTheme="minorHAnsi" w:cstheme="minorHAnsi"/>
          <w:lang w:val="el-GR"/>
        </w:rPr>
        <w:t xml:space="preserve">, </w:t>
      </w:r>
      <w:r w:rsidR="007D2722">
        <w:rPr>
          <w:rFonts w:asciiTheme="minorHAnsi" w:hAnsiTheme="minorHAnsi" w:cstheme="minorHAnsi"/>
          <w:lang w:val="el-GR"/>
        </w:rPr>
        <w:t xml:space="preserve">μετράει την συχνότητα  του κάθε χαρακτήρα, από τον πίνακα </w:t>
      </w:r>
      <w:r w:rsidR="00036FBF" w:rsidRPr="00036FBF">
        <w:rPr>
          <w:rFonts w:asciiTheme="minorHAnsi" w:hAnsiTheme="minorHAnsi" w:cstheme="minorHAnsi"/>
          <w:i/>
          <w:iCs/>
        </w:rPr>
        <w:t>chars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36FBF">
        <w:rPr>
          <w:rFonts w:asciiTheme="minorHAnsi" w:hAnsiTheme="minorHAnsi" w:cstheme="minorHAnsi"/>
          <w:lang w:val="el-GR"/>
        </w:rPr>
        <w:t xml:space="preserve">στη δεδομένη θέση, για κάθε αλληλουχία, χρησιμοποιώντας την </w:t>
      </w:r>
      <w:r w:rsidR="00036FBF">
        <w:rPr>
          <w:rFonts w:asciiTheme="minorHAnsi" w:hAnsiTheme="minorHAnsi" w:cstheme="minorHAnsi"/>
          <w:i/>
          <w:iCs/>
        </w:rPr>
        <w:t>Count</w:t>
      </w:r>
      <w:r w:rsidR="00036FBF" w:rsidRPr="00036FBF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27DEF">
        <w:rPr>
          <w:rFonts w:asciiTheme="minorHAnsi" w:hAnsiTheme="minorHAnsi" w:cstheme="minorHAnsi"/>
          <w:lang w:val="el-GR"/>
        </w:rPr>
        <w:t xml:space="preserve">και ένα </w:t>
      </w:r>
      <w:proofErr w:type="spellStart"/>
      <w:r w:rsidR="00B27DEF">
        <w:rPr>
          <w:rFonts w:asciiTheme="minorHAnsi" w:hAnsiTheme="minorHAnsi" w:cstheme="minorHAnsi"/>
          <w:lang w:val="el-GR"/>
        </w:rPr>
        <w:t>εμφωλευμένο</w:t>
      </w:r>
      <w:proofErr w:type="spellEnd"/>
      <w:r w:rsidR="00B27DEF">
        <w:rPr>
          <w:rFonts w:asciiTheme="minorHAnsi" w:hAnsiTheme="minorHAnsi" w:cstheme="minorHAnsi"/>
          <w:lang w:val="el-GR"/>
        </w:rPr>
        <w:t xml:space="preserve"> βρόχο.</w:t>
      </w:r>
      <w:r w:rsidR="00BF1E96">
        <w:rPr>
          <w:rFonts w:asciiTheme="minorHAnsi" w:hAnsiTheme="minorHAnsi" w:cstheme="minorHAnsi"/>
          <w:lang w:val="el-GR"/>
        </w:rPr>
        <w:t xml:space="preserve"> Ύστερα, πραγματοποιεί τον υπολογισμό της πιθανότητας, διαιρώντας </w:t>
      </w:r>
      <w:r w:rsidR="003D1B7D">
        <w:rPr>
          <w:rFonts w:asciiTheme="minorHAnsi" w:hAnsiTheme="minorHAnsi" w:cstheme="minorHAnsi"/>
          <w:lang w:val="el-GR"/>
        </w:rPr>
        <w:t>την συχνότητα του χαρακτήρα σε εκείνη την θέση, με τον συνολικό αριθμό των χαρακτήρων σε εκείνη την θέση</w:t>
      </w:r>
      <w:r w:rsidR="00972396">
        <w:rPr>
          <w:rFonts w:asciiTheme="minorHAnsi" w:hAnsiTheme="minorHAnsi" w:cstheme="minorHAnsi"/>
          <w:lang w:val="el-GR"/>
        </w:rPr>
        <w:t xml:space="preserve">. </w:t>
      </w:r>
      <w:r w:rsidR="000D1819">
        <w:rPr>
          <w:rFonts w:asciiTheme="minorHAnsi" w:hAnsiTheme="minorHAnsi" w:cstheme="minorHAnsi"/>
          <w:lang w:val="el-GR"/>
        </w:rPr>
        <w:t>Επιπλέον,</w:t>
      </w:r>
      <w:r w:rsidR="00921E2C">
        <w:rPr>
          <w:rFonts w:asciiTheme="minorHAnsi" w:hAnsiTheme="minorHAnsi" w:cstheme="minorHAnsi"/>
          <w:lang w:val="el-GR"/>
        </w:rPr>
        <w:t xml:space="preserve"> σε περίπτωση που κανένας </w:t>
      </w:r>
      <w:r w:rsidR="00F82031">
        <w:rPr>
          <w:rFonts w:asciiTheme="minorHAnsi" w:hAnsiTheme="minorHAnsi" w:cstheme="minorHAnsi"/>
          <w:lang w:val="el-GR"/>
        </w:rPr>
        <w:t>χαρακτήρας</w:t>
      </w:r>
      <w:r w:rsidR="008E3C50">
        <w:rPr>
          <w:rFonts w:asciiTheme="minorHAnsi" w:hAnsiTheme="minorHAnsi" w:cstheme="minorHAnsi"/>
          <w:lang w:val="el-GR"/>
        </w:rPr>
        <w:t xml:space="preserve"> </w:t>
      </w:r>
      <w:r w:rsidR="00F82031">
        <w:rPr>
          <w:rFonts w:asciiTheme="minorHAnsi" w:hAnsiTheme="minorHAnsi" w:cstheme="minorHAnsi"/>
          <w:lang w:val="el-GR"/>
        </w:rPr>
        <w:t xml:space="preserve">δεν είναι παρών σε εκείνη την θέση σε καμία </w:t>
      </w:r>
      <w:r w:rsidR="00932A2B">
        <w:rPr>
          <w:rFonts w:asciiTheme="minorHAnsi" w:hAnsiTheme="minorHAnsi" w:cstheme="minorHAnsi"/>
          <w:lang w:val="el-GR"/>
        </w:rPr>
        <w:t>α</w:t>
      </w:r>
      <w:r w:rsidR="00F82031">
        <w:rPr>
          <w:rFonts w:asciiTheme="minorHAnsi" w:hAnsiTheme="minorHAnsi" w:cstheme="minorHAnsi"/>
          <w:lang w:val="el-GR"/>
        </w:rPr>
        <w:t>πό τις στήλες</w:t>
      </w:r>
      <w:r w:rsidR="00932A2B">
        <w:rPr>
          <w:rFonts w:asciiTheme="minorHAnsi" w:hAnsiTheme="minorHAnsi" w:cstheme="minorHAnsi"/>
          <w:lang w:val="el-GR"/>
        </w:rPr>
        <w:t>,</w:t>
      </w:r>
      <w:r w:rsidR="00F82031">
        <w:rPr>
          <w:rFonts w:asciiTheme="minorHAnsi" w:hAnsiTheme="minorHAnsi" w:cstheme="minorHAnsi"/>
          <w:lang w:val="el-GR"/>
        </w:rPr>
        <w:t xml:space="preserve"> τότε η πιθανότητα ορίζεται ίση με 0.</w:t>
      </w:r>
    </w:p>
    <w:p w14:paraId="72E86EEB" w14:textId="77777777" w:rsidR="00932A2B" w:rsidRPr="000D1819" w:rsidRDefault="00932A2B" w:rsidP="008302B5">
      <w:pPr>
        <w:jc w:val="both"/>
        <w:rPr>
          <w:rFonts w:asciiTheme="minorHAnsi" w:hAnsiTheme="minorHAnsi" w:cstheme="minorHAnsi"/>
          <w:lang w:val="el-GR"/>
        </w:rPr>
      </w:pPr>
    </w:p>
    <w:p w14:paraId="2B619F11" w14:textId="77777777" w:rsidR="00932A2B" w:rsidRPr="00932A2B" w:rsidRDefault="00932A2B" w:rsidP="00932A2B">
      <w:pPr>
        <w:jc w:val="both"/>
        <w:rPr>
          <w:rFonts w:asciiTheme="majorHAnsi" w:hAnsiTheme="majorHAnsi" w:cstheme="majorHAnsi"/>
          <w:i/>
          <w:iCs/>
          <w:color w:val="0070C0"/>
        </w:rPr>
      </w:pPr>
      <w:r w:rsidRPr="00932A2B">
        <w:rPr>
          <w:rFonts w:asciiTheme="majorHAnsi" w:hAnsiTheme="majorHAnsi" w:cstheme="majorHAnsi"/>
          <w:i/>
          <w:iCs/>
          <w:color w:val="0070C0"/>
        </w:rPr>
        <w:t xml:space="preserve">def 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transition_probabilities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(</w:t>
      </w:r>
      <w:proofErr w:type="spellStart"/>
      <w:r w:rsidRPr="00932A2B">
        <w:rPr>
          <w:rFonts w:asciiTheme="majorHAnsi" w:hAnsiTheme="majorHAnsi" w:cstheme="majorHAnsi"/>
          <w:i/>
          <w:iCs/>
          <w:color w:val="0070C0"/>
        </w:rPr>
        <w:t>aligned_sequences</w:t>
      </w:r>
      <w:proofErr w:type="spellEnd"/>
      <w:r w:rsidRPr="00932A2B">
        <w:rPr>
          <w:rFonts w:asciiTheme="majorHAnsi" w:hAnsiTheme="majorHAnsi" w:cstheme="majorHAnsi"/>
          <w:i/>
          <w:iCs/>
          <w:color w:val="0070C0"/>
        </w:rPr>
        <w:t>):</w:t>
      </w:r>
    </w:p>
    <w:p w14:paraId="30F4CAAC" w14:textId="1E1772F9" w:rsidR="00FE1E13" w:rsidRDefault="00932A2B" w:rsidP="00932A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τον υπολογισμό των πιθανοτήτων </w:t>
      </w:r>
      <w:r w:rsidR="00180181">
        <w:rPr>
          <w:rFonts w:asciiTheme="minorHAnsi" w:hAnsiTheme="minorHAnsi" w:cstheme="minorHAnsi"/>
          <w:lang w:val="el-GR"/>
        </w:rPr>
        <w:t>μετάβασης από μία κατάσταση σε μία άλλη,</w:t>
      </w:r>
      <w:r>
        <w:rPr>
          <w:rFonts w:asciiTheme="minorHAnsi" w:hAnsiTheme="minorHAnsi" w:cstheme="minorHAnsi"/>
          <w:lang w:val="el-GR"/>
        </w:rPr>
        <w:t xml:space="preserve"> του </w:t>
      </w:r>
      <w:r>
        <w:rPr>
          <w:rFonts w:asciiTheme="minorHAnsi" w:hAnsiTheme="minorHAnsi" w:cstheme="minorHAnsi"/>
        </w:rPr>
        <w:t>HMM</w:t>
      </w:r>
      <w:r>
        <w:rPr>
          <w:rFonts w:asciiTheme="minorHAnsi" w:hAnsiTheme="minorHAnsi" w:cstheme="minorHAnsi"/>
          <w:lang w:val="el-GR"/>
        </w:rPr>
        <w:t>, και λαμβάνει ως όρισμα τις στοιχισμένες αλληλουχίες</w:t>
      </w:r>
      <w:r w:rsidR="00180181">
        <w:rPr>
          <w:rFonts w:asciiTheme="minorHAnsi" w:hAnsiTheme="minorHAnsi" w:cstheme="minorHAnsi"/>
          <w:lang w:val="el-GR"/>
        </w:rPr>
        <w:t xml:space="preserve">. </w:t>
      </w:r>
      <w:r w:rsidR="00E813C6">
        <w:rPr>
          <w:rFonts w:asciiTheme="minorHAnsi" w:hAnsiTheme="minorHAnsi" w:cstheme="minorHAnsi"/>
          <w:lang w:val="el-GR"/>
        </w:rPr>
        <w:t>Στην αρχή, ορίζονται τα δύο</w:t>
      </w:r>
      <w:r w:rsidR="00E05AA0" w:rsidRPr="00E05AA0">
        <w:rPr>
          <w:rFonts w:asciiTheme="minorHAnsi" w:hAnsiTheme="minorHAnsi" w:cstheme="minorHAnsi"/>
          <w:lang w:val="el-GR"/>
        </w:rPr>
        <w:t xml:space="preserve"> </w:t>
      </w:r>
      <w:r w:rsidR="00E05AA0">
        <w:rPr>
          <w:rFonts w:asciiTheme="minorHAnsi" w:hAnsiTheme="minorHAnsi" w:cstheme="minorHAnsi"/>
          <w:lang w:val="el-GR"/>
        </w:rPr>
        <w:t>δυσδιάστατα</w:t>
      </w:r>
      <w:r w:rsidR="00E813C6">
        <w:rPr>
          <w:rFonts w:asciiTheme="minorHAnsi" w:hAnsiTheme="minorHAnsi" w:cstheme="minorHAnsi"/>
          <w:lang w:val="el-GR"/>
        </w:rPr>
        <w:t xml:space="preserve"> λεξικά </w:t>
      </w:r>
      <w:r w:rsidR="00AF50C7">
        <w:rPr>
          <w:rFonts w:asciiTheme="minorHAnsi" w:hAnsiTheme="minorHAnsi" w:cstheme="minorHAnsi"/>
          <w:i/>
          <w:iCs/>
        </w:rPr>
        <w:t>transitions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lang w:val="el-GR"/>
        </w:rPr>
        <w:t>και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F50C7">
        <w:rPr>
          <w:rFonts w:asciiTheme="minorHAnsi" w:hAnsiTheme="minorHAnsi" w:cstheme="minorHAnsi"/>
          <w:i/>
          <w:iCs/>
        </w:rPr>
        <w:t>state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>_</w:t>
      </w:r>
      <w:r w:rsidR="00AF50C7">
        <w:rPr>
          <w:rFonts w:asciiTheme="minorHAnsi" w:hAnsiTheme="minorHAnsi" w:cstheme="minorHAnsi"/>
          <w:i/>
          <w:iCs/>
        </w:rPr>
        <w:t>count</w:t>
      </w:r>
      <w:r w:rsidR="00AF50C7" w:rsidRPr="00AF50C7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2D656E">
        <w:rPr>
          <w:rFonts w:asciiTheme="minorHAnsi" w:hAnsiTheme="minorHAnsi" w:cstheme="minorHAnsi"/>
          <w:lang w:val="el-GR"/>
        </w:rPr>
        <w:t xml:space="preserve">στα οποία θα αποθηκευτούν ο </w:t>
      </w:r>
      <w:r w:rsidR="00AF50C7">
        <w:rPr>
          <w:rFonts w:asciiTheme="minorHAnsi" w:hAnsiTheme="minorHAnsi" w:cstheme="minorHAnsi"/>
          <w:lang w:val="el-GR"/>
        </w:rPr>
        <w:t>αριθμός</w:t>
      </w:r>
      <w:r w:rsidR="002D656E">
        <w:rPr>
          <w:rFonts w:asciiTheme="minorHAnsi" w:hAnsiTheme="minorHAnsi" w:cstheme="minorHAnsi"/>
          <w:lang w:val="el-GR"/>
        </w:rPr>
        <w:t xml:space="preserve"> μεταβάσεων </w:t>
      </w:r>
      <w:r w:rsidR="00AF50C7">
        <w:rPr>
          <w:rFonts w:asciiTheme="minorHAnsi" w:hAnsiTheme="minorHAnsi" w:cstheme="minorHAnsi"/>
          <w:lang w:val="el-GR"/>
        </w:rPr>
        <w:t>μεταξύ των καταστάσεων και ο αριθμός των μεταβάσεων από κάθε κατάσταση αντίστοιχα. Στη συνέχεια</w:t>
      </w:r>
      <w:r w:rsidR="00755394">
        <w:rPr>
          <w:rFonts w:asciiTheme="minorHAnsi" w:hAnsiTheme="minorHAnsi" w:cstheme="minorHAnsi"/>
          <w:lang w:val="el-GR"/>
        </w:rPr>
        <w:t xml:space="preserve">, για κάθε στοιχισμένη </w:t>
      </w:r>
      <w:r w:rsidR="002D0A98">
        <w:rPr>
          <w:rFonts w:asciiTheme="minorHAnsi" w:hAnsiTheme="minorHAnsi" w:cstheme="minorHAnsi"/>
          <w:lang w:val="el-GR"/>
        </w:rPr>
        <w:t>αλληλουχία</w:t>
      </w:r>
      <w:r w:rsidR="003A2845">
        <w:rPr>
          <w:rFonts w:asciiTheme="minorHAnsi" w:hAnsiTheme="minorHAnsi" w:cstheme="minorHAnsi"/>
          <w:lang w:val="el-GR"/>
        </w:rPr>
        <w:t xml:space="preserve">, ορίζεται η προηγούμενη κατάσταση ως η αρχική </w:t>
      </w:r>
      <w:r w:rsidR="003A2845">
        <w:rPr>
          <w:rFonts w:asciiTheme="minorHAnsi" w:hAnsiTheme="minorHAnsi" w:cstheme="minorHAnsi"/>
          <w:i/>
          <w:iCs/>
        </w:rPr>
        <w:t>S</w:t>
      </w:r>
      <w:r w:rsidR="000A7D08" w:rsidRPr="000A7D08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7D08">
        <w:rPr>
          <w:rFonts w:asciiTheme="minorHAnsi" w:hAnsiTheme="minorHAnsi" w:cstheme="minorHAnsi"/>
          <w:lang w:val="el-GR"/>
        </w:rPr>
        <w:t xml:space="preserve">και αν αυτή δεν υπάρχει (πρώτη επανάληψη), </w:t>
      </w:r>
      <w:proofErr w:type="spellStart"/>
      <w:r w:rsidR="000A7D08">
        <w:rPr>
          <w:rFonts w:asciiTheme="minorHAnsi" w:hAnsiTheme="minorHAnsi" w:cstheme="minorHAnsi"/>
          <w:lang w:val="el-GR"/>
        </w:rPr>
        <w:t>αρχικοποιούνται</w:t>
      </w:r>
      <w:proofErr w:type="spellEnd"/>
      <w:r w:rsidR="000A7D08">
        <w:rPr>
          <w:rFonts w:asciiTheme="minorHAnsi" w:hAnsiTheme="minorHAnsi" w:cstheme="minorHAnsi"/>
          <w:lang w:val="el-GR"/>
        </w:rPr>
        <w:t xml:space="preserve"> τα λεξικά</w:t>
      </w:r>
      <w:r w:rsidR="00567E0B">
        <w:rPr>
          <w:rFonts w:asciiTheme="minorHAnsi" w:hAnsiTheme="minorHAnsi" w:cstheme="minorHAnsi"/>
          <w:lang w:val="el-GR"/>
        </w:rPr>
        <w:t>. Μετά</w:t>
      </w:r>
      <w:r w:rsidR="00B77B90" w:rsidRPr="00B77B90">
        <w:rPr>
          <w:rFonts w:asciiTheme="minorHAnsi" w:hAnsiTheme="minorHAnsi" w:cstheme="minorHAnsi"/>
          <w:lang w:val="el-GR"/>
        </w:rPr>
        <w:t>,</w:t>
      </w:r>
      <w:r w:rsidR="00567E0B">
        <w:rPr>
          <w:rFonts w:asciiTheme="minorHAnsi" w:hAnsiTheme="minorHAnsi" w:cstheme="minorHAnsi"/>
          <w:lang w:val="el-GR"/>
        </w:rPr>
        <w:t xml:space="preserve"> εντός βρόχου </w:t>
      </w:r>
      <w:r w:rsidR="00B77B90">
        <w:rPr>
          <w:rFonts w:asciiTheme="minorHAnsi" w:hAnsiTheme="minorHAnsi" w:cstheme="minorHAnsi"/>
          <w:lang w:val="el-GR"/>
        </w:rPr>
        <w:t>που επαναλαμβάνεται για κάθε χαρακτήρα των αλληλουχιών</w:t>
      </w:r>
      <w:r w:rsidR="00301FCB">
        <w:rPr>
          <w:rFonts w:asciiTheme="minorHAnsi" w:hAnsiTheme="minorHAnsi" w:cstheme="minorHAnsi"/>
          <w:lang w:val="el-GR"/>
        </w:rPr>
        <w:t xml:space="preserve">, γίνεται </w:t>
      </w:r>
    </w:p>
    <w:p w14:paraId="05745392" w14:textId="77777777" w:rsidR="00301FCB" w:rsidRDefault="00301FCB" w:rsidP="00932A2B">
      <w:pPr>
        <w:jc w:val="both"/>
        <w:rPr>
          <w:rFonts w:asciiTheme="minorHAnsi" w:hAnsiTheme="minorHAnsi" w:cstheme="minorHAnsi"/>
          <w:lang w:val="el-GR"/>
        </w:rPr>
      </w:pPr>
    </w:p>
    <w:p w14:paraId="30193F0E" w14:textId="546748B0" w:rsidR="00301FCB" w:rsidRDefault="00301FCB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Ελέγχεται εάν </w:t>
      </w:r>
      <w:r w:rsidR="00594A7D">
        <w:rPr>
          <w:rFonts w:asciiTheme="minorHAnsi" w:hAnsiTheme="minorHAnsi" w:cstheme="minorHAnsi"/>
          <w:lang w:val="el-GR"/>
        </w:rPr>
        <w:t xml:space="preserve">η κατάσταση είναι </w:t>
      </w:r>
      <w:r w:rsidR="0090062A">
        <w:rPr>
          <w:rFonts w:asciiTheme="minorHAnsi" w:hAnsiTheme="minorHAnsi" w:cstheme="minorHAnsi"/>
          <w:lang w:val="el-GR"/>
        </w:rPr>
        <w:t xml:space="preserve">αφαίρεσης, δηλαδή </w:t>
      </w:r>
      <w:r w:rsidR="00A63D4B">
        <w:rPr>
          <w:rFonts w:asciiTheme="minorHAnsi" w:hAnsiTheme="minorHAnsi" w:cstheme="minorHAnsi"/>
          <w:lang w:val="el-GR"/>
        </w:rPr>
        <w:t xml:space="preserve">ο χαρακτήρας είναι </w:t>
      </w:r>
      <w:r w:rsidR="00A63D4B" w:rsidRPr="00AD6E9F">
        <w:rPr>
          <w:rFonts w:asciiTheme="minorHAnsi" w:hAnsiTheme="minorHAnsi" w:cstheme="minorHAnsi"/>
          <w:i/>
          <w:iCs/>
          <w:lang w:val="el-GR"/>
        </w:rPr>
        <w:t>‘-’</w:t>
      </w:r>
      <w:r w:rsidR="00A63D4B">
        <w:rPr>
          <w:rFonts w:asciiTheme="minorHAnsi" w:hAnsiTheme="minorHAnsi" w:cstheme="minorHAnsi"/>
          <w:lang w:val="el-GR"/>
        </w:rPr>
        <w:t xml:space="preserve">, ή </w:t>
      </w:r>
      <w:r w:rsidR="00E7051E">
        <w:rPr>
          <w:rFonts w:asciiTheme="minorHAnsi" w:hAnsiTheme="minorHAnsi" w:cstheme="minorHAnsi"/>
          <w:lang w:val="el-GR"/>
        </w:rPr>
        <w:t>ταιριάσματος, δηλαδή κάθε άλλη περίπτωση και ορίζεται η</w:t>
      </w:r>
      <w:r w:rsidR="00AD6E9F">
        <w:rPr>
          <w:rFonts w:asciiTheme="minorHAnsi" w:hAnsiTheme="minorHAnsi" w:cstheme="minorHAnsi"/>
          <w:lang w:val="el-GR"/>
        </w:rPr>
        <w:t xml:space="preserve"> τρέχουσα</w:t>
      </w:r>
      <w:r w:rsidR="00E7051E">
        <w:rPr>
          <w:rFonts w:asciiTheme="minorHAnsi" w:hAnsiTheme="minorHAnsi" w:cstheme="minorHAnsi"/>
          <w:lang w:val="el-GR"/>
        </w:rPr>
        <w:t xml:space="preserve"> κατάσταση ως 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‘</w:t>
      </w:r>
      <w:r w:rsidR="00E7051E" w:rsidRPr="00AD6E9F">
        <w:rPr>
          <w:rFonts w:asciiTheme="minorHAnsi" w:hAnsiTheme="minorHAnsi" w:cstheme="minorHAnsi"/>
          <w:i/>
          <w:iCs/>
        </w:rPr>
        <w:t>D</w:t>
      </w:r>
      <w:r w:rsidR="00E7051E" w:rsidRPr="00AD6E9F">
        <w:rPr>
          <w:rFonts w:asciiTheme="minorHAnsi" w:hAnsiTheme="minorHAnsi" w:cstheme="minorHAnsi"/>
          <w:i/>
          <w:iCs/>
          <w:lang w:val="el-GR"/>
        </w:rPr>
        <w:t>’</w:t>
      </w:r>
      <w:r w:rsidR="00E7051E" w:rsidRPr="00E7051E">
        <w:rPr>
          <w:rFonts w:asciiTheme="minorHAnsi" w:hAnsiTheme="minorHAnsi" w:cstheme="minorHAnsi"/>
          <w:lang w:val="el-GR"/>
        </w:rPr>
        <w:t xml:space="preserve"> </w:t>
      </w:r>
      <w:r w:rsidR="00E7051E">
        <w:rPr>
          <w:rFonts w:asciiTheme="minorHAnsi" w:hAnsiTheme="minorHAnsi" w:cstheme="minorHAnsi"/>
          <w:lang w:val="el-GR"/>
        </w:rPr>
        <w:t xml:space="preserve">ή </w:t>
      </w:r>
      <w:r w:rsidR="00AD6E9F" w:rsidRPr="00AD6E9F">
        <w:rPr>
          <w:rFonts w:asciiTheme="minorHAnsi" w:hAnsiTheme="minorHAnsi" w:cstheme="minorHAnsi"/>
          <w:i/>
          <w:iCs/>
          <w:lang w:val="el-GR"/>
        </w:rPr>
        <w:t>‘Μ’,</w:t>
      </w:r>
      <w:r w:rsidR="00AD6E9F">
        <w:rPr>
          <w:rFonts w:asciiTheme="minorHAnsi" w:hAnsiTheme="minorHAnsi" w:cstheme="minorHAnsi"/>
          <w:lang w:val="el-GR"/>
        </w:rPr>
        <w:t xml:space="preserve"> ανάλογα.</w:t>
      </w:r>
    </w:p>
    <w:p w14:paraId="5E0FADAD" w14:textId="48B5DC75" w:rsidR="00AD6E9F" w:rsidRDefault="00AD6E9F" w:rsidP="00301FC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Εάν η τρέχουσα κατάσταση δεν είναι </w:t>
      </w:r>
      <w:r w:rsidR="007C68D6">
        <w:rPr>
          <w:rFonts w:asciiTheme="minorHAnsi" w:hAnsiTheme="minorHAnsi" w:cstheme="minorHAnsi"/>
          <w:lang w:val="el-GR"/>
        </w:rPr>
        <w:t>στις μεταβάσεις</w:t>
      </w:r>
      <w:r w:rsidR="00EA09F0" w:rsidRPr="00EA09F0">
        <w:rPr>
          <w:rFonts w:asciiTheme="minorHAnsi" w:hAnsiTheme="minorHAnsi" w:cstheme="minorHAnsi"/>
          <w:lang w:val="el-GR"/>
        </w:rPr>
        <w:t>,</w:t>
      </w:r>
      <w:r w:rsidR="00EA09F0">
        <w:rPr>
          <w:rFonts w:asciiTheme="minorHAnsi" w:hAnsiTheme="minorHAnsi" w:cstheme="minorHAnsi"/>
          <w:lang w:val="el-GR"/>
        </w:rPr>
        <w:t xml:space="preserve"> τότε </w:t>
      </w:r>
      <w:r w:rsidR="00127FFB">
        <w:rPr>
          <w:rFonts w:asciiTheme="minorHAnsi" w:hAnsiTheme="minorHAnsi" w:cstheme="minorHAnsi"/>
          <w:lang w:val="el-GR"/>
        </w:rPr>
        <w:t xml:space="preserve">ο </w:t>
      </w:r>
      <w:r w:rsidR="00127FFB">
        <w:rPr>
          <w:rFonts w:asciiTheme="minorHAnsi" w:hAnsiTheme="minorHAnsi" w:cstheme="minorHAnsi"/>
        </w:rPr>
        <w:t>counter</w:t>
      </w:r>
      <w:r w:rsidR="00127FFB" w:rsidRPr="00127FFB">
        <w:rPr>
          <w:rFonts w:asciiTheme="minorHAnsi" w:hAnsiTheme="minorHAnsi" w:cstheme="minorHAnsi"/>
          <w:lang w:val="el-GR"/>
        </w:rPr>
        <w:t xml:space="preserve"> </w:t>
      </w:r>
      <w:r w:rsidR="00127FFB">
        <w:rPr>
          <w:rFonts w:asciiTheme="minorHAnsi" w:hAnsiTheme="minorHAnsi" w:cstheme="minorHAnsi"/>
          <w:lang w:val="el-GR"/>
        </w:rPr>
        <w:t>μεταβάσεων για την</w:t>
      </w:r>
      <w:r w:rsidR="00EA09F0">
        <w:rPr>
          <w:rFonts w:asciiTheme="minorHAnsi" w:hAnsiTheme="minorHAnsi" w:cstheme="minorHAnsi"/>
          <w:lang w:val="el-GR"/>
        </w:rPr>
        <w:t xml:space="preserve"> τρέχουσα κατάσταση </w:t>
      </w:r>
      <w:r w:rsidR="00E6155F">
        <w:rPr>
          <w:rFonts w:asciiTheme="minorHAnsi" w:hAnsiTheme="minorHAnsi" w:cstheme="minorHAnsi"/>
          <w:lang w:val="el-GR"/>
        </w:rPr>
        <w:t>ορίζεται ίση με 0 και ύστερα αυξάνονται κατά 1, τόσο το λεξικό μεταβάσεων και καταστάσεων</w:t>
      </w:r>
      <w:r w:rsidR="00A21CD6">
        <w:rPr>
          <w:rFonts w:asciiTheme="minorHAnsi" w:hAnsiTheme="minorHAnsi" w:cstheme="minorHAnsi"/>
          <w:lang w:val="el-GR"/>
        </w:rPr>
        <w:t>, ενώ ορίζεται η τρέχουσα κατάσταση ως προηγούμενη</w:t>
      </w:r>
      <w:r w:rsidR="00E6155F">
        <w:rPr>
          <w:rFonts w:asciiTheme="minorHAnsi" w:hAnsiTheme="minorHAnsi" w:cstheme="minorHAnsi"/>
          <w:lang w:val="el-GR"/>
        </w:rPr>
        <w:t>.</w:t>
      </w:r>
      <w:r w:rsidR="00E93D53">
        <w:rPr>
          <w:rFonts w:asciiTheme="minorHAnsi" w:hAnsiTheme="minorHAnsi" w:cstheme="minorHAnsi"/>
          <w:lang w:val="el-GR"/>
        </w:rPr>
        <w:t xml:space="preserve"> Ύστερα ελέγχεται αν η προηγούμενη κατάσταση που μόλις ορίστηκε </w:t>
      </w:r>
      <w:r w:rsidR="00C45B0F">
        <w:rPr>
          <w:rFonts w:asciiTheme="minorHAnsi" w:hAnsiTheme="minorHAnsi" w:cstheme="minorHAnsi"/>
          <w:lang w:val="el-GR"/>
        </w:rPr>
        <w:t>έχει ήδη οριστεί στα λεξικά, ώστε να ενημερωθούν ανάλογα.</w:t>
      </w:r>
    </w:p>
    <w:p w14:paraId="774F8758" w14:textId="77777777" w:rsidR="00C45B0F" w:rsidRDefault="00C45B0F" w:rsidP="00C45B0F">
      <w:pPr>
        <w:jc w:val="both"/>
        <w:rPr>
          <w:rFonts w:asciiTheme="minorHAnsi" w:hAnsiTheme="minorHAnsi" w:cstheme="minorHAnsi"/>
          <w:lang w:val="el-GR"/>
        </w:rPr>
      </w:pPr>
    </w:p>
    <w:p w14:paraId="2BCC9AE1" w14:textId="376885D8" w:rsidR="00700111" w:rsidRDefault="00636F05" w:rsidP="00C45B0F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Αφού τερματίσει ο βρόχος, σημαίνει ότι </w:t>
      </w:r>
      <w:r w:rsidR="008730DF">
        <w:rPr>
          <w:rFonts w:asciiTheme="minorHAnsi" w:hAnsiTheme="minorHAnsi" w:cstheme="minorHAnsi"/>
          <w:lang w:val="el-GR"/>
        </w:rPr>
        <w:t>πλέον βρίσκεται σε κατάσταση τερματισμού, επομένως αυτή ορίζεται.</w:t>
      </w:r>
      <w:r w:rsidR="00AB30F9" w:rsidRPr="00AB30F9">
        <w:rPr>
          <w:rFonts w:asciiTheme="minorHAnsi" w:hAnsiTheme="minorHAnsi" w:cstheme="minorHAnsi"/>
          <w:lang w:val="el-GR"/>
        </w:rPr>
        <w:t xml:space="preserve"> </w:t>
      </w:r>
      <w:r w:rsidR="00AB30F9">
        <w:rPr>
          <w:rFonts w:asciiTheme="minorHAnsi" w:hAnsiTheme="minorHAnsi" w:cstheme="minorHAnsi"/>
          <w:lang w:val="el-GR"/>
        </w:rPr>
        <w:t>Πριν υπολογιστούν οι πιθανότητες,</w:t>
      </w:r>
      <w:r w:rsidR="00700111">
        <w:rPr>
          <w:rFonts w:asciiTheme="minorHAnsi" w:hAnsiTheme="minorHAnsi" w:cstheme="minorHAnsi"/>
          <w:lang w:val="el-GR"/>
        </w:rPr>
        <w:t xml:space="preserve"> ενημερώνεται τα λεξικά με την κατάσταση προσθήκης </w:t>
      </w:r>
      <w:r w:rsidR="00E562B3">
        <w:rPr>
          <w:rFonts w:asciiTheme="minorHAnsi" w:hAnsiTheme="minorHAnsi" w:cstheme="minorHAnsi"/>
          <w:i/>
          <w:iCs/>
          <w:lang w:val="el-GR"/>
        </w:rPr>
        <w:t xml:space="preserve">Ι, </w:t>
      </w:r>
      <w:r w:rsidR="00E562B3">
        <w:rPr>
          <w:rFonts w:asciiTheme="minorHAnsi" w:hAnsiTheme="minorHAnsi" w:cstheme="minorHAnsi"/>
          <w:lang w:val="el-GR"/>
        </w:rPr>
        <w:t xml:space="preserve">ώστε να συμπεριλάβει </w:t>
      </w:r>
      <w:r w:rsidR="00260B46">
        <w:rPr>
          <w:rFonts w:asciiTheme="minorHAnsi" w:hAnsiTheme="minorHAnsi" w:cstheme="minorHAnsi"/>
          <w:lang w:val="el-GR"/>
        </w:rPr>
        <w:t xml:space="preserve">μία κατάσταση Ι για κάθε </w:t>
      </w:r>
      <w:r w:rsidR="003D42CE">
        <w:rPr>
          <w:rFonts w:asciiTheme="minorHAnsi" w:hAnsiTheme="minorHAnsi" w:cstheme="minorHAnsi"/>
          <w:lang w:val="el-GR"/>
        </w:rPr>
        <w:t xml:space="preserve">μία από τις καταστάσεις, ακόμη και να αυτή δεν παρατηρήθηκε </w:t>
      </w:r>
      <w:r w:rsidR="00E577C0">
        <w:rPr>
          <w:rFonts w:asciiTheme="minorHAnsi" w:hAnsiTheme="minorHAnsi" w:cstheme="minorHAnsi"/>
          <w:lang w:val="el-GR"/>
        </w:rPr>
        <w:t>στις αλληλουχίες. Το βήμα αυτό γίνεται για λόγους πληρότητας.</w:t>
      </w:r>
      <w:r w:rsidR="0012212C">
        <w:rPr>
          <w:rFonts w:asciiTheme="minorHAnsi" w:hAnsiTheme="minorHAnsi" w:cstheme="minorHAnsi"/>
          <w:lang w:val="el-GR"/>
        </w:rPr>
        <w:t xml:space="preserve"> Φτάνοντας στο τέλος</w:t>
      </w:r>
      <w:r w:rsidR="00ED668B">
        <w:rPr>
          <w:rFonts w:asciiTheme="minorHAnsi" w:hAnsiTheme="minorHAnsi" w:cstheme="minorHAnsi"/>
          <w:lang w:val="el-GR"/>
        </w:rPr>
        <w:t>, οι πιθανότητες μετάβασης υπολογίζονται ως εξής</w:t>
      </w:r>
    </w:p>
    <w:p w14:paraId="1DB88396" w14:textId="77777777" w:rsidR="00ED668B" w:rsidRDefault="00ED668B" w:rsidP="00C45B0F">
      <w:pPr>
        <w:jc w:val="both"/>
        <w:rPr>
          <w:rFonts w:asciiTheme="minorHAnsi" w:hAnsiTheme="minorHAnsi" w:cstheme="minorHAnsi"/>
          <w:lang w:val="el-GR"/>
        </w:rPr>
      </w:pPr>
    </w:p>
    <w:p w14:paraId="1767E9C1" w14:textId="5FBC7F85" w:rsidR="00ED668B" w:rsidRDefault="00ED668B" w:rsidP="00ED668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Για κάθε προηγούμενη κατάσταση </w:t>
      </w:r>
      <w:r w:rsidR="00E72DF9">
        <w:rPr>
          <w:rFonts w:asciiTheme="minorHAnsi" w:hAnsiTheme="minorHAnsi" w:cstheme="minorHAnsi"/>
          <w:lang w:val="el-GR"/>
        </w:rPr>
        <w:t>στο λεξικό μεταβάσεων</w:t>
      </w:r>
      <w:r w:rsidR="00527452">
        <w:rPr>
          <w:rFonts w:asciiTheme="minorHAnsi" w:hAnsiTheme="minorHAnsi" w:cstheme="minorHAnsi"/>
          <w:lang w:val="el-GR"/>
        </w:rPr>
        <w:t xml:space="preserve"> ορίζεται </w:t>
      </w:r>
      <w:r w:rsidR="00527452">
        <w:rPr>
          <w:rFonts w:asciiTheme="minorHAnsi" w:hAnsiTheme="minorHAnsi" w:cstheme="minorHAnsi"/>
          <w:i/>
          <w:iCs/>
        </w:rPr>
        <w:t>transition</w:t>
      </w:r>
      <w:r w:rsidR="00527452" w:rsidRPr="00527452">
        <w:rPr>
          <w:rFonts w:asciiTheme="minorHAnsi" w:hAnsiTheme="minorHAnsi" w:cstheme="minorHAnsi"/>
          <w:i/>
          <w:iCs/>
          <w:lang w:val="el-GR"/>
        </w:rPr>
        <w:t>_</w:t>
      </w:r>
      <w:r w:rsidR="00527452">
        <w:rPr>
          <w:rFonts w:asciiTheme="minorHAnsi" w:hAnsiTheme="minorHAnsi" w:cstheme="minorHAnsi"/>
          <w:i/>
          <w:iCs/>
        </w:rPr>
        <w:t>probabilities</w:t>
      </w:r>
      <w:r w:rsidR="00527452" w:rsidRPr="006A4147">
        <w:rPr>
          <w:rFonts w:asciiTheme="minorHAnsi" w:hAnsiTheme="minorHAnsi" w:cstheme="minorHAnsi"/>
          <w:i/>
          <w:iCs/>
          <w:lang w:val="el-GR"/>
        </w:rPr>
        <w:t>[</w:t>
      </w:r>
      <w:r w:rsidR="006A4147">
        <w:rPr>
          <w:rFonts w:asciiTheme="minorHAnsi" w:hAnsiTheme="minorHAnsi" w:cstheme="minorHAnsi"/>
          <w:i/>
          <w:iCs/>
        </w:rPr>
        <w:t>previous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_</w:t>
      </w:r>
      <w:r w:rsidR="006A4147">
        <w:rPr>
          <w:rFonts w:asciiTheme="minorHAnsi" w:hAnsiTheme="minorHAnsi" w:cstheme="minorHAnsi"/>
          <w:i/>
          <w:iCs/>
        </w:rPr>
        <w:t>state</w:t>
      </w:r>
      <w:r w:rsidR="006A4147" w:rsidRPr="006A4147">
        <w:rPr>
          <w:rFonts w:asciiTheme="minorHAnsi" w:hAnsiTheme="minorHAnsi" w:cstheme="minorHAnsi"/>
          <w:i/>
          <w:iCs/>
          <w:lang w:val="el-GR"/>
        </w:rPr>
        <w:t>] = {}</w:t>
      </w:r>
    </w:p>
    <w:p w14:paraId="22294432" w14:textId="5ED30298" w:rsidR="00E72DF9" w:rsidRDefault="006A4147" w:rsidP="00E72DF9">
      <w:pPr>
        <w:pStyle w:val="ListParagraph"/>
        <w:numPr>
          <w:ilvl w:val="1"/>
          <w:numId w:val="32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Για την τρέχουσα κατάσταση στο λεξικό μεταβάσεων </w:t>
      </w:r>
      <w:r w:rsidR="008654A1">
        <w:rPr>
          <w:rFonts w:asciiTheme="minorHAnsi" w:hAnsiTheme="minorHAnsi" w:cstheme="minorHAnsi"/>
          <w:lang w:val="el-GR"/>
        </w:rPr>
        <w:t xml:space="preserve">ορίζεται η πιθανότητα μετάβασης από την προηγούμενη κατάσταση στην τρέχουσα κατάσταση, ως </w:t>
      </w:r>
    </w:p>
    <w:p w14:paraId="3DD97D46" w14:textId="77777777" w:rsidR="00200997" w:rsidRPr="00A844A0" w:rsidRDefault="00200997" w:rsidP="00200997">
      <w:pPr>
        <w:jc w:val="both"/>
        <w:rPr>
          <w:rFonts w:asciiTheme="minorHAnsi" w:hAnsiTheme="minorHAnsi" w:cstheme="minorHAnsi"/>
          <w:lang w:val="el-GR"/>
        </w:rPr>
      </w:pPr>
    </w:p>
    <w:p w14:paraId="580D9E79" w14:textId="77777777" w:rsidR="00BD6D84" w:rsidRPr="00BD6D84" w:rsidRDefault="00BD6D84" w:rsidP="0020099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(α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>ριθμός μεταβάσεων από προηγούμενη στη τρέχουσα</w:t>
      </w:r>
      <w:r w:rsidRPr="00BD6D84">
        <w:rPr>
          <w:rFonts w:asciiTheme="minorHAnsi" w:hAnsiTheme="minorHAnsi" w:cstheme="minorHAnsi"/>
          <w:i/>
          <w:iCs/>
          <w:lang w:val="el-GR"/>
        </w:rPr>
        <w:t>)</w:t>
      </w:r>
      <w:r w:rsidR="00200997" w:rsidRPr="00BD6D84">
        <w:rPr>
          <w:rFonts w:asciiTheme="minorHAnsi" w:hAnsiTheme="minorHAnsi" w:cstheme="minorHAnsi"/>
          <w:i/>
          <w:iCs/>
          <w:lang w:val="el-GR"/>
        </w:rPr>
        <w:t xml:space="preserve"> / </w:t>
      </w:r>
    </w:p>
    <w:p w14:paraId="502D9380" w14:textId="513539EF" w:rsidR="00DE1E4A" w:rsidRDefault="00BD6D84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  <w:r w:rsidRPr="00BD6D84">
        <w:rPr>
          <w:rFonts w:asciiTheme="minorHAnsi" w:hAnsiTheme="minorHAnsi" w:cstheme="minorHAnsi"/>
          <w:i/>
          <w:iCs/>
          <w:lang w:val="el-GR"/>
        </w:rPr>
        <w:t>(συνολικός αριθμός μεταβάσεων από προηγούμενη στη τρέχουσα)</w:t>
      </w:r>
    </w:p>
    <w:p w14:paraId="3C1DD6C7" w14:textId="77777777" w:rsidR="00477A57" w:rsidRPr="00A844A0" w:rsidRDefault="00477A57" w:rsidP="00477A57">
      <w:pPr>
        <w:ind w:left="720"/>
        <w:jc w:val="center"/>
        <w:rPr>
          <w:rFonts w:asciiTheme="minorHAnsi" w:hAnsiTheme="minorHAnsi" w:cstheme="minorHAnsi"/>
          <w:i/>
          <w:iCs/>
          <w:lang w:val="el-GR"/>
        </w:rPr>
      </w:pPr>
    </w:p>
    <w:p w14:paraId="13C283AA" w14:textId="77E482B6" w:rsidR="00F35046" w:rsidRPr="00C8022F" w:rsidRDefault="00477A57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Τέλος επιστρέφεται το λεξικό με τις πιθανότητες μετάβασης.</w:t>
      </w:r>
    </w:p>
    <w:p w14:paraId="016A9CEF" w14:textId="77777777" w:rsidR="00F35046" w:rsidRPr="00915F8D" w:rsidRDefault="00F35046" w:rsidP="00DE1E4A">
      <w:pPr>
        <w:rPr>
          <w:lang w:val="el-GR"/>
        </w:rPr>
      </w:pPr>
    </w:p>
    <w:p w14:paraId="66E34786" w14:textId="27C17DD2" w:rsidR="0034204F" w:rsidRPr="00A844A0" w:rsidRDefault="0034204F" w:rsidP="0034204F">
      <w:pPr>
        <w:rPr>
          <w:rFonts w:asciiTheme="majorHAnsi" w:hAnsiTheme="majorHAnsi" w:cstheme="majorHAnsi"/>
          <w:i/>
          <w:iCs/>
          <w:color w:val="0070C0"/>
        </w:rPr>
      </w:pPr>
      <w:r w:rsidRPr="0034204F">
        <w:rPr>
          <w:rFonts w:asciiTheme="majorHAnsi" w:hAnsiTheme="majorHAnsi" w:cstheme="majorHAnsi"/>
          <w:i/>
          <w:iCs/>
          <w:color w:val="0070C0"/>
        </w:rPr>
        <w:t>def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viterbi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proofErr w:type="gramStart"/>
      <w:r w:rsidRPr="0034204F">
        <w:rPr>
          <w:rFonts w:asciiTheme="majorHAnsi" w:hAnsiTheme="majorHAnsi" w:cstheme="majorHAnsi"/>
          <w:i/>
          <w:iCs/>
          <w:color w:val="0070C0"/>
        </w:rPr>
        <w:t>algorithm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>(</w:t>
      </w:r>
      <w:proofErr w:type="gramEnd"/>
      <w:r w:rsidRPr="0034204F">
        <w:rPr>
          <w:rFonts w:asciiTheme="majorHAnsi" w:hAnsiTheme="majorHAnsi" w:cstheme="majorHAnsi"/>
          <w:i/>
          <w:iCs/>
          <w:color w:val="0070C0"/>
        </w:rPr>
        <w:t>sequence</w:t>
      </w:r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emission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proofErr w:type="spellStart"/>
      <w:r w:rsidRPr="0034204F">
        <w:rPr>
          <w:rFonts w:asciiTheme="majorHAnsi" w:hAnsiTheme="majorHAnsi" w:cstheme="majorHAnsi"/>
          <w:i/>
          <w:iCs/>
          <w:color w:val="0070C0"/>
        </w:rPr>
        <w:t>transition</w:t>
      </w:r>
      <w:r w:rsidRPr="00A844A0">
        <w:rPr>
          <w:rFonts w:asciiTheme="majorHAnsi" w:hAnsiTheme="majorHAnsi" w:cstheme="majorHAnsi"/>
          <w:i/>
          <w:iCs/>
          <w:color w:val="0070C0"/>
        </w:rPr>
        <w:t>_</w:t>
      </w:r>
      <w:r w:rsidRPr="0034204F">
        <w:rPr>
          <w:rFonts w:asciiTheme="majorHAnsi" w:hAnsiTheme="majorHAnsi" w:cstheme="majorHAnsi"/>
          <w:i/>
          <w:iCs/>
          <w:color w:val="0070C0"/>
        </w:rPr>
        <w:t>probabilities</w:t>
      </w:r>
      <w:proofErr w:type="spellEnd"/>
      <w:r w:rsidRPr="00A844A0">
        <w:rPr>
          <w:rFonts w:asciiTheme="majorHAnsi" w:hAnsiTheme="majorHAnsi" w:cstheme="majorHAnsi"/>
          <w:i/>
          <w:iCs/>
          <w:color w:val="0070C0"/>
        </w:rPr>
        <w:t xml:space="preserve">, </w:t>
      </w:r>
      <w:r w:rsidRPr="0034204F">
        <w:rPr>
          <w:rFonts w:asciiTheme="majorHAnsi" w:hAnsiTheme="majorHAnsi" w:cstheme="majorHAnsi"/>
          <w:i/>
          <w:iCs/>
          <w:color w:val="0070C0"/>
        </w:rPr>
        <w:t>chars</w:t>
      </w:r>
      <w:r w:rsidRPr="00A844A0">
        <w:rPr>
          <w:rFonts w:asciiTheme="majorHAnsi" w:hAnsiTheme="majorHAnsi" w:cstheme="majorHAnsi"/>
          <w:i/>
          <w:iCs/>
          <w:color w:val="0070C0"/>
        </w:rPr>
        <w:t>):</w:t>
      </w:r>
    </w:p>
    <w:p w14:paraId="650E4D32" w14:textId="7ECA4485" w:rsidR="00F35046" w:rsidRDefault="0034204F" w:rsidP="00EC152B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Η συνάρτηση αυτή πραγματοποιεί</w:t>
      </w:r>
      <w:r w:rsidRPr="00CC4941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την υλοποίηση του αλγόριθμου </w:t>
      </w:r>
      <w:r w:rsidR="00C8022F" w:rsidRPr="000304C3">
        <w:rPr>
          <w:rFonts w:asciiTheme="minorHAnsi" w:hAnsiTheme="minorHAnsi" w:cstheme="minorHAnsi"/>
          <w:i/>
          <w:iCs/>
        </w:rPr>
        <w:t>Viterbi</w:t>
      </w:r>
      <w:r w:rsidR="00C8022F" w:rsidRPr="00C8022F">
        <w:rPr>
          <w:rFonts w:asciiTheme="minorHAnsi" w:hAnsiTheme="minorHAnsi" w:cstheme="minorHAnsi"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υπολογίζοντας τα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path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C8022F">
        <w:rPr>
          <w:rFonts w:asciiTheme="minorHAnsi" w:hAnsiTheme="minorHAnsi" w:cstheme="minorHAnsi"/>
        </w:rPr>
        <w:t>alignment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</w:rPr>
        <w:t>scores</w:t>
      </w:r>
      <w:r w:rsidR="00C8022F" w:rsidRPr="00C8022F">
        <w:rPr>
          <w:rFonts w:asciiTheme="minorHAnsi" w:hAnsiTheme="minorHAnsi" w:cstheme="minorHAnsi"/>
          <w:lang w:val="el-GR"/>
        </w:rPr>
        <w:t xml:space="preserve"> </w:t>
      </w:r>
      <w:r w:rsidR="00C8022F">
        <w:rPr>
          <w:rFonts w:asciiTheme="minorHAnsi" w:hAnsiTheme="minorHAnsi" w:cstheme="minorHAnsi"/>
          <w:lang w:val="el-GR"/>
        </w:rPr>
        <w:t xml:space="preserve">των αλληλουχιών του </w:t>
      </w:r>
      <w:proofErr w:type="spellStart"/>
      <w:r w:rsidR="00C8022F" w:rsidRPr="00C8022F">
        <w:rPr>
          <w:rFonts w:asciiTheme="minorHAnsi" w:hAnsiTheme="minorHAnsi" w:cstheme="minorHAnsi"/>
          <w:i/>
          <w:iCs/>
        </w:rPr>
        <w:t>datasetB</w:t>
      </w:r>
      <w:proofErr w:type="spellEnd"/>
      <w:r w:rsidR="00C8022F" w:rsidRPr="00C8022F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C8022F">
        <w:rPr>
          <w:rFonts w:asciiTheme="minorHAnsi" w:hAnsiTheme="minorHAnsi" w:cstheme="minorHAnsi"/>
          <w:lang w:val="el-GR"/>
        </w:rPr>
        <w:t xml:space="preserve">και </w:t>
      </w:r>
      <w:r w:rsidR="00077271">
        <w:rPr>
          <w:rFonts w:asciiTheme="minorHAnsi" w:hAnsiTheme="minorHAnsi" w:cstheme="minorHAnsi"/>
          <w:lang w:val="el-GR"/>
        </w:rPr>
        <w:t>λαμβάνει</w:t>
      </w:r>
      <w:r w:rsidR="00C8022F">
        <w:rPr>
          <w:rFonts w:asciiTheme="minorHAnsi" w:hAnsiTheme="minorHAnsi" w:cstheme="minorHAnsi"/>
          <w:lang w:val="el-GR"/>
        </w:rPr>
        <w:t xml:space="preserve"> ως όρισμα </w:t>
      </w:r>
      <w:r w:rsidR="00077271">
        <w:rPr>
          <w:rFonts w:asciiTheme="minorHAnsi" w:hAnsiTheme="minorHAnsi" w:cstheme="minorHAnsi"/>
          <w:lang w:val="el-GR"/>
        </w:rPr>
        <w:lastRenderedPageBreak/>
        <w:t xml:space="preserve">τις στοιχισμένες ακολουθίες, τις πιθανότητες εκπομπής, τις </w:t>
      </w:r>
      <w:r w:rsidR="00EC152B">
        <w:rPr>
          <w:rFonts w:asciiTheme="minorHAnsi" w:hAnsiTheme="minorHAnsi" w:cstheme="minorHAnsi"/>
          <w:lang w:val="el-GR"/>
        </w:rPr>
        <w:t>πιθανότητες</w:t>
      </w:r>
      <w:r w:rsidR="00077271">
        <w:rPr>
          <w:rFonts w:asciiTheme="minorHAnsi" w:hAnsiTheme="minorHAnsi" w:cstheme="minorHAnsi"/>
          <w:lang w:val="el-GR"/>
        </w:rPr>
        <w:t xml:space="preserve"> μετάβασης από μία κατάσταση σε μία άλλη και τους χαρακτήρες</w:t>
      </w:r>
      <w:r w:rsidR="004B430D">
        <w:rPr>
          <w:rFonts w:asciiTheme="minorHAnsi" w:hAnsiTheme="minorHAnsi" w:cstheme="minorHAnsi"/>
          <w:lang w:val="el-GR"/>
        </w:rPr>
        <w:t xml:space="preserve"> που υπάρχουν στις ακολουθίες, δηλαδή τα </w:t>
      </w:r>
      <w:proofErr w:type="spellStart"/>
      <w:r w:rsidR="004B430D">
        <w:rPr>
          <w:rFonts w:asciiTheme="minorHAnsi" w:hAnsiTheme="minorHAnsi" w:cstheme="minorHAnsi"/>
          <w:lang w:val="el-GR"/>
        </w:rPr>
        <w:t>νουκλεοτίδια</w:t>
      </w:r>
      <w:proofErr w:type="spellEnd"/>
      <w:r w:rsidR="004B430D">
        <w:rPr>
          <w:rFonts w:asciiTheme="minorHAnsi" w:hAnsiTheme="minorHAnsi" w:cstheme="minorHAnsi"/>
          <w:lang w:val="el-GR"/>
        </w:rPr>
        <w:t xml:space="preserve"> </w:t>
      </w:r>
      <w:r w:rsidR="004B430D" w:rsidRPr="00787F1D">
        <w:rPr>
          <w:rFonts w:asciiTheme="minorHAnsi" w:hAnsiTheme="minorHAnsi" w:cstheme="minorHAnsi"/>
          <w:i/>
          <w:iCs/>
        </w:rPr>
        <w:t>A</w:t>
      </w:r>
      <w:r w:rsidR="004B430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C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G</w:t>
      </w:r>
      <w:r w:rsidR="00787F1D" w:rsidRPr="00787F1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787F1D" w:rsidRPr="00787F1D">
        <w:rPr>
          <w:rFonts w:asciiTheme="minorHAnsi" w:hAnsiTheme="minorHAnsi" w:cstheme="minorHAnsi"/>
          <w:i/>
          <w:iCs/>
        </w:rPr>
        <w:t>T</w:t>
      </w:r>
      <w:r w:rsidR="00787F1D" w:rsidRPr="00787F1D">
        <w:rPr>
          <w:rFonts w:asciiTheme="minorHAnsi" w:hAnsiTheme="minorHAnsi" w:cstheme="minorHAnsi"/>
          <w:lang w:val="el-GR"/>
        </w:rPr>
        <w:t xml:space="preserve">. </w:t>
      </w:r>
      <w:r w:rsidR="00854A36">
        <w:rPr>
          <w:rFonts w:asciiTheme="minorHAnsi" w:hAnsiTheme="minorHAnsi" w:cstheme="minorHAnsi"/>
          <w:lang w:val="el-GR"/>
        </w:rPr>
        <w:t xml:space="preserve">Παρακάτω παρατίθεται ο </w:t>
      </w:r>
      <w:proofErr w:type="spellStart"/>
      <w:r w:rsidR="00854A36">
        <w:rPr>
          <w:rFonts w:asciiTheme="minorHAnsi" w:hAnsiTheme="minorHAnsi" w:cstheme="minorHAnsi"/>
          <w:lang w:val="el-GR"/>
        </w:rPr>
        <w:t>ψευδοκώδικας</w:t>
      </w:r>
      <w:proofErr w:type="spellEnd"/>
      <w:r w:rsidR="005C00BC">
        <w:rPr>
          <w:rFonts w:asciiTheme="minorHAnsi" w:hAnsiTheme="minorHAnsi" w:cstheme="minorHAnsi"/>
          <w:lang w:val="el-GR"/>
        </w:rPr>
        <w:t xml:space="preserve"> του αλγορίθμου.</w:t>
      </w:r>
    </w:p>
    <w:p w14:paraId="77714E6C" w14:textId="77777777" w:rsidR="005C00BC" w:rsidRDefault="005C00BC" w:rsidP="00EC152B">
      <w:pPr>
        <w:jc w:val="both"/>
        <w:rPr>
          <w:rFonts w:asciiTheme="minorHAnsi" w:hAnsiTheme="minorHAnsi" w:cstheme="minorHAnsi"/>
          <w:lang w:val="el-GR"/>
        </w:rPr>
      </w:pPr>
    </w:p>
    <w:p w14:paraId="5A94090F" w14:textId="64A870A2" w:rsidR="005C00BC" w:rsidRPr="005C00BC" w:rsidRDefault="00F1204A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</w:p>
    <w:p w14:paraId="7C2C58D1" w14:textId="00C42CF1" w:rsidR="005C00BC" w:rsidRPr="004533B5" w:rsidRDefault="00F1204A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πίνακα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όπου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θα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αποθηκευτούν</w:t>
      </w:r>
      <w:r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οι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πιθανότητες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του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πιο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  <w:lang w:val="el-GR"/>
        </w:rPr>
        <w:t>πιθανού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alignment</w:t>
      </w:r>
      <w:r w:rsidR="004533B5" w:rsidRPr="004533B5">
        <w:rPr>
          <w:rFonts w:asciiTheme="minorHAnsi" w:hAnsiTheme="minorHAnsi" w:cstheme="minorHAnsi"/>
          <w:lang w:val="el-GR"/>
        </w:rPr>
        <w:t xml:space="preserve"> </w:t>
      </w:r>
      <w:r w:rsidR="004533B5">
        <w:rPr>
          <w:rFonts w:asciiTheme="minorHAnsi" w:hAnsiTheme="minorHAnsi" w:cstheme="minorHAnsi"/>
        </w:rPr>
        <w:t>pat</w:t>
      </w:r>
      <w:r w:rsidR="00A84BA0">
        <w:rPr>
          <w:rFonts w:asciiTheme="minorHAnsi" w:hAnsiTheme="minorHAnsi" w:cstheme="minorHAnsi"/>
        </w:rPr>
        <w:t>h</w:t>
      </w:r>
      <w:r w:rsidR="004533B5" w:rsidRPr="004533B5">
        <w:rPr>
          <w:rFonts w:asciiTheme="minorHAnsi" w:hAnsiTheme="minorHAnsi" w:cstheme="minorHAnsi"/>
          <w:lang w:val="el-GR"/>
        </w:rPr>
        <w:t xml:space="preserve"> (</w:t>
      </w:r>
      <w:r w:rsidR="004533B5" w:rsidRPr="009C0E8A">
        <w:rPr>
          <w:rFonts w:asciiTheme="minorHAnsi" w:hAnsiTheme="minorHAnsi" w:cstheme="minorHAnsi"/>
          <w:i/>
          <w:iCs/>
        </w:rPr>
        <w:t>Viterbi</w:t>
      </w:r>
      <w:r w:rsidR="004533B5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533B5" w:rsidRPr="009C0E8A">
        <w:rPr>
          <w:rFonts w:asciiTheme="minorHAnsi" w:hAnsiTheme="minorHAnsi" w:cstheme="minorHAnsi"/>
          <w:i/>
          <w:iCs/>
        </w:rPr>
        <w:t>matrix</w:t>
      </w:r>
      <w:r w:rsidR="004533B5" w:rsidRPr="004533B5">
        <w:rPr>
          <w:rFonts w:asciiTheme="minorHAnsi" w:hAnsiTheme="minorHAnsi" w:cstheme="minorHAnsi"/>
          <w:lang w:val="el-GR"/>
        </w:rPr>
        <w:t>).</w:t>
      </w:r>
    </w:p>
    <w:p w14:paraId="4C5837FF" w14:textId="77C8FB81" w:rsidR="005C00BC" w:rsidRPr="003C7392" w:rsidRDefault="004533B5" w:rsidP="00F1204A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Δημιουργία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πίνακα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μονοπατιών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όπου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θα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αποθηκεύονται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A84BA0">
        <w:rPr>
          <w:rFonts w:asciiTheme="minorHAnsi" w:hAnsiTheme="minorHAnsi" w:cstheme="minorHAnsi"/>
          <w:lang w:val="el-GR"/>
        </w:rPr>
        <w:t>οι</w:t>
      </w:r>
      <w:r w:rsidR="00A84BA0" w:rsidRPr="003C7392">
        <w:rPr>
          <w:rFonts w:asciiTheme="minorHAnsi" w:hAnsiTheme="minorHAnsi" w:cstheme="minorHAnsi"/>
          <w:lang w:val="el-GR"/>
        </w:rPr>
        <w:t xml:space="preserve"> </w:t>
      </w:r>
      <w:r w:rsidR="003C7392">
        <w:rPr>
          <w:rFonts w:asciiTheme="minorHAnsi" w:hAnsiTheme="minorHAnsi" w:cstheme="minorHAnsi"/>
          <w:lang w:val="el-GR"/>
        </w:rPr>
        <w:t>καταστάσεις των πιο πιθανών μονοπατιών (</w:t>
      </w:r>
      <w:r w:rsidR="003C7392" w:rsidRPr="009C0E8A">
        <w:rPr>
          <w:rFonts w:asciiTheme="minorHAnsi" w:hAnsiTheme="minorHAnsi" w:cstheme="minorHAnsi"/>
          <w:i/>
          <w:iCs/>
        </w:rPr>
        <w:t>path</w:t>
      </w:r>
      <w:r w:rsidR="003C7392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C7392" w:rsidRPr="009C0E8A">
        <w:rPr>
          <w:rFonts w:asciiTheme="minorHAnsi" w:hAnsiTheme="minorHAnsi" w:cstheme="minorHAnsi"/>
          <w:i/>
          <w:iCs/>
        </w:rPr>
        <w:t>matrix</w:t>
      </w:r>
      <w:r w:rsidR="003C7392">
        <w:rPr>
          <w:rFonts w:asciiTheme="minorHAnsi" w:hAnsiTheme="minorHAnsi" w:cstheme="minorHAnsi"/>
          <w:lang w:val="el-GR"/>
        </w:rPr>
        <w:t>)</w:t>
      </w:r>
      <w:r w:rsidR="003C7392" w:rsidRPr="003C7392">
        <w:rPr>
          <w:rFonts w:asciiTheme="minorHAnsi" w:hAnsiTheme="minorHAnsi" w:cstheme="minorHAnsi"/>
          <w:lang w:val="el-GR"/>
        </w:rPr>
        <w:t>.</w:t>
      </w:r>
    </w:p>
    <w:p w14:paraId="747FDDD1" w14:textId="77777777" w:rsidR="003C7392" w:rsidRPr="00A844A0" w:rsidRDefault="003C7392" w:rsidP="003C7392">
      <w:pPr>
        <w:jc w:val="both"/>
        <w:rPr>
          <w:rFonts w:asciiTheme="minorHAnsi" w:hAnsiTheme="minorHAnsi" w:cstheme="minorHAnsi"/>
          <w:lang w:val="el-GR"/>
        </w:rPr>
      </w:pPr>
    </w:p>
    <w:p w14:paraId="6F690508" w14:textId="2625BDBD" w:rsidR="005C00BC" w:rsidRPr="005C00BC" w:rsidRDefault="003C7392" w:rsidP="005C00BC">
      <w:pPr>
        <w:jc w:val="both"/>
        <w:rPr>
          <w:rFonts w:asciiTheme="minorHAnsi" w:hAnsiTheme="minorHAnsi" w:cstheme="minorHAnsi"/>
        </w:rPr>
      </w:pPr>
      <w:r w:rsidRPr="003C7392">
        <w:rPr>
          <w:rFonts w:asciiTheme="minorHAnsi" w:hAnsiTheme="minorHAnsi" w:cstheme="minorHAnsi"/>
          <w:i/>
          <w:iCs/>
          <w:lang w:val="el-GR"/>
        </w:rPr>
        <w:t>Αρχικοποίηση</w:t>
      </w:r>
      <w:r w:rsidRPr="00D96A48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  <w:lang w:val="el-GR"/>
        </w:rPr>
        <w:t>πιθανοτήτων</w:t>
      </w:r>
    </w:p>
    <w:p w14:paraId="2AF2E41E" w14:textId="0101202A" w:rsidR="005C00BC" w:rsidRPr="00A72EA7" w:rsidRDefault="00D96A48" w:rsidP="00D96A4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Ορίζονται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οι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αρχικές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τιμές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Viterbi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9C0E8A">
        <w:rPr>
          <w:rFonts w:asciiTheme="minorHAnsi" w:hAnsiTheme="minorHAnsi" w:cstheme="minorHAnsi"/>
          <w:i/>
          <w:iCs/>
        </w:rPr>
        <w:t>matrix</w:t>
      </w:r>
      <w:r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και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>
        <w:rPr>
          <w:rFonts w:asciiTheme="minorHAnsi" w:hAnsiTheme="minorHAnsi" w:cstheme="minorHAnsi"/>
          <w:lang w:val="el-GR"/>
        </w:rPr>
        <w:t>του</w:t>
      </w:r>
      <w:r w:rsidR="00A72EA7" w:rsidRPr="00A72EA7">
        <w:rPr>
          <w:rFonts w:asciiTheme="minorHAnsi" w:hAnsiTheme="minorHAnsi" w:cstheme="minorHAnsi"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path</w:t>
      </w:r>
      <w:r w:rsidR="00A72EA7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72EA7" w:rsidRPr="009C0E8A">
        <w:rPr>
          <w:rFonts w:asciiTheme="minorHAnsi" w:hAnsiTheme="minorHAnsi" w:cstheme="minorHAnsi"/>
          <w:i/>
          <w:iCs/>
        </w:rPr>
        <w:t>matrix</w:t>
      </w:r>
      <w:r w:rsidR="00A72EA7" w:rsidRPr="00A72EA7">
        <w:rPr>
          <w:rFonts w:asciiTheme="minorHAnsi" w:hAnsiTheme="minorHAnsi" w:cstheme="minorHAnsi"/>
          <w:lang w:val="el-GR"/>
        </w:rPr>
        <w:t>.</w:t>
      </w:r>
    </w:p>
    <w:p w14:paraId="40932BFD" w14:textId="77777777" w:rsidR="00A72EA7" w:rsidRPr="00A844A0" w:rsidRDefault="00A72EA7" w:rsidP="00A72EA7">
      <w:pPr>
        <w:jc w:val="both"/>
        <w:rPr>
          <w:rFonts w:asciiTheme="minorHAnsi" w:hAnsiTheme="minorHAnsi" w:cstheme="minorHAnsi"/>
          <w:lang w:val="el-GR"/>
        </w:rPr>
      </w:pPr>
    </w:p>
    <w:p w14:paraId="43260F11" w14:textId="290DA1BA" w:rsidR="005C00BC" w:rsidRPr="00A72EA7" w:rsidRDefault="00A72EA7" w:rsidP="005C00BC">
      <w:pPr>
        <w:jc w:val="both"/>
        <w:rPr>
          <w:rFonts w:asciiTheme="minorHAnsi" w:hAnsiTheme="minorHAnsi" w:cstheme="minorHAnsi"/>
          <w:i/>
          <w:iCs/>
          <w:lang w:val="el-GR"/>
        </w:rPr>
      </w:pPr>
      <w:r w:rsidRPr="00A72EA7">
        <w:rPr>
          <w:rFonts w:asciiTheme="minorHAnsi" w:hAnsiTheme="minorHAnsi" w:cstheme="minorHAnsi"/>
          <w:i/>
          <w:iCs/>
          <w:lang w:val="el-GR"/>
        </w:rPr>
        <w:t>Για κάθε αλληλουχία</w:t>
      </w:r>
    </w:p>
    <w:p w14:paraId="261CD38C" w14:textId="7015338E" w:rsidR="005C00BC" w:rsidRPr="00A72EA7" w:rsidRDefault="00A72EA7" w:rsidP="00F1204A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Για κάθε χαρακτήρα της αλληλουχίας</w:t>
      </w:r>
    </w:p>
    <w:p w14:paraId="3AEC6991" w14:textId="6292D7CA" w:rsidR="005C00BC" w:rsidRPr="0004000F" w:rsidRDefault="00A72EA7" w:rsidP="004254EB">
      <w:pPr>
        <w:pStyle w:val="ListParagraph"/>
        <w:numPr>
          <w:ilvl w:val="2"/>
          <w:numId w:val="35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Υπολογισμός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πιθανότητας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κάθε</w:t>
      </w:r>
      <w:r w:rsidR="0004000F" w:rsidRPr="0004000F">
        <w:rPr>
          <w:rFonts w:asciiTheme="minorHAnsi" w:hAnsiTheme="minorHAnsi" w:cstheme="minorHAnsi"/>
          <w:lang w:val="el-GR"/>
        </w:rPr>
        <w:t xml:space="preserve"> </w:t>
      </w:r>
      <w:r w:rsidR="0004000F">
        <w:rPr>
          <w:rFonts w:asciiTheme="minorHAnsi" w:hAnsiTheme="minorHAnsi" w:cstheme="minorHAnsi"/>
          <w:lang w:val="el-GR"/>
        </w:rPr>
        <w:t>κατάστασης</w:t>
      </w:r>
      <w:r w:rsidR="0004000F" w:rsidRPr="0004000F">
        <w:rPr>
          <w:rFonts w:asciiTheme="minorHAnsi" w:hAnsiTheme="minorHAnsi" w:cstheme="minorHAnsi"/>
          <w:lang w:val="el-GR"/>
        </w:rPr>
        <w:t xml:space="preserve"> (</w:t>
      </w:r>
      <w:r w:rsidR="0004000F" w:rsidRPr="009C0E8A">
        <w:rPr>
          <w:rFonts w:asciiTheme="minorHAnsi" w:hAnsiTheme="minorHAnsi" w:cstheme="minorHAnsi"/>
          <w:i/>
          <w:iCs/>
        </w:rPr>
        <w:t>M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D</w:t>
      </w:r>
      <w:r w:rsidR="0004000F" w:rsidRPr="009C0E8A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4000F" w:rsidRPr="009C0E8A">
        <w:rPr>
          <w:rFonts w:asciiTheme="minorHAnsi" w:hAnsiTheme="minorHAnsi" w:cstheme="minorHAnsi"/>
          <w:i/>
          <w:iCs/>
        </w:rPr>
        <w:t>I</w:t>
      </w:r>
      <w:r w:rsidR="0004000F" w:rsidRPr="0004000F">
        <w:rPr>
          <w:rFonts w:asciiTheme="minorHAnsi" w:hAnsiTheme="minorHAnsi" w:cstheme="minorHAnsi"/>
          <w:lang w:val="el-GR"/>
        </w:rPr>
        <w:t>).</w:t>
      </w:r>
    </w:p>
    <w:p w14:paraId="35C2F7A6" w14:textId="74DC3E3E" w:rsidR="00F1204A" w:rsidRPr="0004000F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Pr="0004000F">
        <w:rPr>
          <w:rFonts w:asciiTheme="minorHAnsi" w:hAnsiTheme="minorHAnsi" w:cstheme="minorHAnsi"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Viterbi</w:t>
      </w:r>
      <w:r w:rsidR="005C00B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5C00BC" w:rsidRPr="009C0E8A">
        <w:rPr>
          <w:rFonts w:asciiTheme="minorHAnsi" w:hAnsiTheme="minorHAnsi" w:cstheme="minorHAnsi"/>
          <w:i/>
          <w:iCs/>
        </w:rPr>
        <w:t>matrix</w:t>
      </w:r>
      <w:r w:rsidR="005C00BC" w:rsidRPr="0004000F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την μέγιστη πιθανότητα</w:t>
      </w:r>
      <w:r w:rsidR="005C00BC" w:rsidRPr="0004000F">
        <w:rPr>
          <w:rFonts w:asciiTheme="minorHAnsi" w:hAnsiTheme="minorHAnsi" w:cstheme="minorHAnsi"/>
          <w:lang w:val="el-GR"/>
        </w:rPr>
        <w:t>.</w:t>
      </w:r>
    </w:p>
    <w:p w14:paraId="3BD1B9E0" w14:textId="2A4E18B0" w:rsidR="005C00BC" w:rsidRPr="004254EB" w:rsidRDefault="0004000F" w:rsidP="004254EB">
      <w:pPr>
        <w:pStyle w:val="ListParagraph"/>
        <w:numPr>
          <w:ilvl w:val="2"/>
          <w:numId w:val="33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Ενημέρωση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</w:t>
      </w:r>
      <w:r w:rsidR="004254EB">
        <w:rPr>
          <w:rFonts w:asciiTheme="minorHAnsi" w:hAnsiTheme="minorHAnsi" w:cstheme="minorHAnsi"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path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</w:rPr>
        <w:t>matrix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κατάσταση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που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αντιστοιχεί</w:t>
      </w:r>
      <w:r w:rsidRPr="004254EB">
        <w:rPr>
          <w:rFonts w:asciiTheme="minorHAnsi" w:hAnsiTheme="minorHAnsi" w:cstheme="minorHAnsi"/>
          <w:lang w:val="el-GR"/>
        </w:rPr>
        <w:t xml:space="preserve"> </w:t>
      </w:r>
      <w:r w:rsidR="004254EB">
        <w:rPr>
          <w:rFonts w:asciiTheme="minorHAnsi" w:hAnsiTheme="minorHAnsi" w:cstheme="minorHAnsi"/>
          <w:lang w:val="el-GR"/>
        </w:rPr>
        <w:t>στην μέγιστη πιθανότητα.</w:t>
      </w:r>
    </w:p>
    <w:p w14:paraId="0F4E4EF9" w14:textId="77777777" w:rsidR="004254EB" w:rsidRPr="00A844A0" w:rsidRDefault="004254EB" w:rsidP="004254EB">
      <w:pPr>
        <w:jc w:val="both"/>
        <w:rPr>
          <w:rFonts w:asciiTheme="minorHAnsi" w:hAnsiTheme="minorHAnsi" w:cstheme="minorHAnsi"/>
          <w:lang w:val="el-GR"/>
        </w:rPr>
      </w:pPr>
    </w:p>
    <w:p w14:paraId="77D4AD06" w14:textId="10ECBA01" w:rsidR="005C00BC" w:rsidRPr="00A844A0" w:rsidRDefault="005C00BC" w:rsidP="005C00BC">
      <w:pPr>
        <w:jc w:val="both"/>
        <w:rPr>
          <w:rFonts w:asciiTheme="minorHAnsi" w:hAnsiTheme="minorHAnsi" w:cstheme="minorHAnsi"/>
          <w:lang w:val="el-GR"/>
        </w:rPr>
      </w:pPr>
      <w:r w:rsidRPr="009C0E8A">
        <w:rPr>
          <w:rFonts w:asciiTheme="minorHAnsi" w:hAnsiTheme="minorHAnsi" w:cstheme="minorHAnsi"/>
          <w:i/>
          <w:iCs/>
        </w:rPr>
        <w:t>Traceback</w:t>
      </w:r>
      <w:r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4254EB" w:rsidRPr="009C0E8A">
        <w:rPr>
          <w:rFonts w:asciiTheme="minorHAnsi" w:hAnsiTheme="minorHAnsi" w:cstheme="minorHAnsi"/>
          <w:i/>
          <w:iCs/>
          <w:lang w:val="el-GR"/>
        </w:rPr>
        <w:t>για εύρεση της πιο πιθανής ακολουθίας</w:t>
      </w:r>
    </w:p>
    <w:p w14:paraId="34FEB98A" w14:textId="13004B5E" w:rsidR="005C00BC" w:rsidRPr="00A844A0" w:rsidRDefault="004254EB" w:rsidP="00F120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Αρχίζοντας από το τέλος της αλληλουχίας.</w:t>
      </w:r>
    </w:p>
    <w:p w14:paraId="53E73EC1" w14:textId="30BC3DDE" w:rsidR="00F35046" w:rsidRPr="003504FC" w:rsidRDefault="004254EB" w:rsidP="00DE1E4A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Οπισθοδρόμηση</w:t>
      </w:r>
      <w:r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μέσα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στο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path</w:t>
      </w:r>
      <w:r w:rsidR="003504FC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3504FC" w:rsidRPr="009C0E8A">
        <w:rPr>
          <w:rFonts w:asciiTheme="minorHAnsi" w:hAnsiTheme="minorHAnsi" w:cstheme="minorHAnsi"/>
          <w:i/>
          <w:iCs/>
        </w:rPr>
        <w:t>matrix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για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να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βρεθεί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η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πιο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πιθανή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αλληλουχία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των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κρυμμένων</w:t>
      </w:r>
      <w:r w:rsidR="003504FC" w:rsidRPr="003504FC">
        <w:rPr>
          <w:rFonts w:asciiTheme="minorHAnsi" w:hAnsiTheme="minorHAnsi" w:cstheme="minorHAnsi"/>
          <w:lang w:val="el-GR"/>
        </w:rPr>
        <w:t xml:space="preserve"> </w:t>
      </w:r>
      <w:r w:rsidR="003504FC">
        <w:rPr>
          <w:rFonts w:asciiTheme="minorHAnsi" w:hAnsiTheme="minorHAnsi" w:cstheme="minorHAnsi"/>
          <w:lang w:val="el-GR"/>
        </w:rPr>
        <w:t>καταστάσεων</w:t>
      </w:r>
      <w:r w:rsidR="003504FC" w:rsidRPr="003504FC">
        <w:rPr>
          <w:rFonts w:asciiTheme="minorHAnsi" w:hAnsiTheme="minorHAnsi" w:cstheme="minorHAnsi"/>
          <w:lang w:val="el-GR"/>
        </w:rPr>
        <w:t>.</w:t>
      </w:r>
    </w:p>
    <w:p w14:paraId="090B54A4" w14:textId="77777777" w:rsidR="00F35046" w:rsidRPr="00A844A0" w:rsidRDefault="00F35046" w:rsidP="00DE1E4A">
      <w:pPr>
        <w:rPr>
          <w:lang w:val="el-GR"/>
        </w:rPr>
      </w:pPr>
    </w:p>
    <w:p w14:paraId="2623E581" w14:textId="0C971442" w:rsidR="00C30157" w:rsidRPr="00C30157" w:rsidRDefault="00C30157" w:rsidP="009B5DA8">
      <w:pPr>
        <w:jc w:val="both"/>
        <w:rPr>
          <w:lang w:val="el-GR"/>
        </w:rPr>
      </w:pPr>
      <w:r>
        <w:rPr>
          <w:rFonts w:asciiTheme="minorHAnsi" w:hAnsiTheme="minorHAnsi" w:cstheme="minorHAnsi"/>
          <w:lang w:val="el-GR"/>
        </w:rPr>
        <w:t xml:space="preserve">Παρακάτω φαίνεται </w:t>
      </w:r>
      <w:r w:rsidR="009B5DA8">
        <w:rPr>
          <w:rFonts w:asciiTheme="minorHAnsi" w:hAnsiTheme="minorHAnsi" w:cstheme="minorHAnsi"/>
          <w:lang w:val="el-GR"/>
        </w:rPr>
        <w:t>στιγμιότυπο από την διαδικασία (βλέπε πηγές).</w:t>
      </w:r>
    </w:p>
    <w:p w14:paraId="4CEE1BD6" w14:textId="77777777" w:rsidR="00C30157" w:rsidRPr="0081200C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AEB0C3" w14:textId="5A037349" w:rsidR="00C30157" w:rsidRPr="0081200C" w:rsidRDefault="00C30157" w:rsidP="00C30157">
      <w:pPr>
        <w:rPr>
          <w:b/>
          <w:bCs/>
          <w:i/>
          <w:iCs/>
          <w:lang w:val="el-GR"/>
        </w:rPr>
      </w:pPr>
    </w:p>
    <w:p w14:paraId="79C028BD" w14:textId="238B0CA8" w:rsidR="00C30157" w:rsidRDefault="00C30157" w:rsidP="00C30157">
      <w:pPr>
        <w:rPr>
          <w:b/>
          <w:bCs/>
          <w:i/>
          <w:iCs/>
          <w:lang w:val="el-GR"/>
        </w:rPr>
      </w:pPr>
    </w:p>
    <w:p w14:paraId="65F05CF9" w14:textId="77777777" w:rsidR="00B83E90" w:rsidRPr="00B83E90" w:rsidRDefault="00B83E90" w:rsidP="00B83E90">
      <w:pPr>
        <w:rPr>
          <w:lang w:val="el-GR"/>
        </w:rPr>
      </w:pPr>
    </w:p>
    <w:p w14:paraId="11FABEB9" w14:textId="77777777" w:rsidR="00B83E90" w:rsidRPr="00B83E90" w:rsidRDefault="00B83E90" w:rsidP="00B83E90">
      <w:pPr>
        <w:rPr>
          <w:lang w:val="el-GR"/>
        </w:rPr>
      </w:pPr>
    </w:p>
    <w:p w14:paraId="767C5B52" w14:textId="77777777" w:rsidR="00B83E90" w:rsidRPr="00B83E90" w:rsidRDefault="00B83E90" w:rsidP="00B83E90">
      <w:pPr>
        <w:rPr>
          <w:lang w:val="el-GR"/>
        </w:rPr>
      </w:pPr>
    </w:p>
    <w:p w14:paraId="7041777C" w14:textId="77777777" w:rsidR="00B83E90" w:rsidRPr="00B83E90" w:rsidRDefault="00B83E90" w:rsidP="00B83E90">
      <w:pPr>
        <w:rPr>
          <w:lang w:val="el-GR"/>
        </w:rPr>
      </w:pPr>
    </w:p>
    <w:p w14:paraId="66A15C69" w14:textId="77777777" w:rsidR="00B83E90" w:rsidRPr="00B83E90" w:rsidRDefault="00B83E90" w:rsidP="00B83E90">
      <w:pPr>
        <w:rPr>
          <w:lang w:val="el-GR"/>
        </w:rPr>
      </w:pPr>
    </w:p>
    <w:p w14:paraId="116BD761" w14:textId="77777777" w:rsidR="00B83E90" w:rsidRPr="00B83E90" w:rsidRDefault="00B83E90" w:rsidP="00B83E90">
      <w:pPr>
        <w:rPr>
          <w:lang w:val="el-GR"/>
        </w:rPr>
      </w:pPr>
    </w:p>
    <w:p w14:paraId="33FFB1C8" w14:textId="77777777" w:rsidR="00B83E90" w:rsidRPr="00B83E90" w:rsidRDefault="00B83E90" w:rsidP="00B83E90">
      <w:pPr>
        <w:rPr>
          <w:lang w:val="el-GR"/>
        </w:rPr>
      </w:pPr>
    </w:p>
    <w:p w14:paraId="7C85A599" w14:textId="2E2EEA06" w:rsidR="00B83E90" w:rsidRPr="00B83E90" w:rsidRDefault="00B83E90" w:rsidP="00B83E90">
      <w:pPr>
        <w:tabs>
          <w:tab w:val="left" w:pos="6311"/>
        </w:tabs>
        <w:rPr>
          <w:lang w:val="el-GR"/>
        </w:rPr>
      </w:pPr>
      <w:r>
        <w:rPr>
          <w:lang w:val="el-GR"/>
        </w:rPr>
        <w:tab/>
      </w:r>
    </w:p>
    <w:p w14:paraId="4E3ED29F" w14:textId="28714E7E" w:rsidR="00C30157" w:rsidRPr="009B5DA8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715584" behindDoc="0" locked="0" layoutInCell="1" allowOverlap="1" wp14:anchorId="691D3DF2" wp14:editId="42FC5F5A">
            <wp:simplePos x="0" y="0"/>
            <wp:positionH relativeFrom="column">
              <wp:posOffset>667385</wp:posOffset>
            </wp:positionH>
            <wp:positionV relativeFrom="paragraph">
              <wp:posOffset>189828</wp:posOffset>
            </wp:positionV>
            <wp:extent cx="4460875" cy="3200400"/>
            <wp:effectExtent l="0" t="0" r="0" b="0"/>
            <wp:wrapSquare wrapText="bothSides"/>
            <wp:docPr id="5152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7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28EF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239B1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AE543F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6B0894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607E1FA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8BDB89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7C239F7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500CF6B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479F1D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0BB711F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A329D68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FC11F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D7596BD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713961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2DDDDE3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AD9325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CB998AE" w14:textId="77777777" w:rsidR="00C30157" w:rsidRPr="009B5DA8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16A4EB4" w14:textId="77777777" w:rsidR="005915CA" w:rsidRPr="00A844A0" w:rsidRDefault="005915CA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BE7DD2F" w14:textId="1DDCF9DD" w:rsidR="00C30157" w:rsidRPr="00EE1EF1" w:rsidRDefault="00C30157" w:rsidP="00C30157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 w:rsidRPr="00A844A0">
        <w:rPr>
          <w:rFonts w:asciiTheme="majorHAnsi" w:hAnsiTheme="majorHAnsi" w:cstheme="majorHAnsi"/>
          <w:b/>
          <w:bCs/>
          <w:i/>
          <w:iCs/>
          <w:lang w:val="el-GR"/>
        </w:rPr>
        <w:t>4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 xml:space="preserve">Αλγόριθμος </w:t>
      </w:r>
      <w:r>
        <w:rPr>
          <w:rFonts w:asciiTheme="majorHAnsi" w:hAnsiTheme="majorHAnsi" w:cstheme="majorHAnsi"/>
          <w:b/>
          <w:bCs/>
          <w:i/>
          <w:iCs/>
        </w:rPr>
        <w:t>Viterbi</w:t>
      </w:r>
    </w:p>
    <w:p w14:paraId="1F1CEA48" w14:textId="77777777" w:rsidR="00C30157" w:rsidRPr="00EE1EF1" w:rsidRDefault="00C30157" w:rsidP="00DE1E4A">
      <w:pPr>
        <w:rPr>
          <w:lang w:val="el-GR"/>
        </w:rPr>
      </w:pPr>
    </w:p>
    <w:p w14:paraId="25B30B3D" w14:textId="0940CD32" w:rsidR="00F35046" w:rsidRPr="0066431D" w:rsidRDefault="00EE1EF1" w:rsidP="00AA627D">
      <w:pPr>
        <w:jc w:val="both"/>
        <w:rPr>
          <w:rFonts w:asciiTheme="minorHAnsi" w:hAnsiTheme="minorHAnsi" w:cstheme="minorHAnsi"/>
          <w:lang w:val="el-GR"/>
        </w:rPr>
      </w:pPr>
      <w:r w:rsidRPr="00EE1EF1">
        <w:rPr>
          <w:rFonts w:asciiTheme="minorHAnsi" w:hAnsiTheme="minorHAnsi" w:cstheme="minorHAnsi"/>
          <w:lang w:val="el-GR"/>
        </w:rPr>
        <w:t>Όσον αφορά</w:t>
      </w:r>
      <w:r>
        <w:rPr>
          <w:rFonts w:asciiTheme="minorHAnsi" w:hAnsiTheme="minorHAnsi" w:cstheme="minorHAnsi"/>
          <w:lang w:val="el-GR"/>
        </w:rPr>
        <w:t xml:space="preserve"> τον κώδικα αυτόν καθαυτών, </w:t>
      </w:r>
      <w:r w:rsidR="009C0E8A">
        <w:rPr>
          <w:rFonts w:asciiTheme="minorHAnsi" w:hAnsiTheme="minorHAnsi" w:cstheme="minorHAnsi"/>
          <w:lang w:val="el-GR"/>
        </w:rPr>
        <w:t xml:space="preserve">γίνεται η αρχικοποίηση των δύο </w:t>
      </w:r>
      <w:r w:rsidR="00BB6AB9">
        <w:rPr>
          <w:rFonts w:asciiTheme="minorHAnsi" w:hAnsiTheme="minorHAnsi" w:cstheme="minorHAnsi"/>
          <w:lang w:val="el-GR"/>
        </w:rPr>
        <w:t xml:space="preserve">δυσδιάστατων </w:t>
      </w:r>
      <w:r w:rsidR="009C0E8A">
        <w:rPr>
          <w:rFonts w:asciiTheme="minorHAnsi" w:hAnsiTheme="minorHAnsi" w:cstheme="minorHAnsi"/>
          <w:lang w:val="el-GR"/>
        </w:rPr>
        <w:t>πινάκων,</w:t>
      </w:r>
      <w:r w:rsidR="009C0E8A" w:rsidRPr="009C0E8A">
        <w:rPr>
          <w:rFonts w:asciiTheme="minorHAnsi" w:hAnsiTheme="minorHAnsi" w:cstheme="minorHAnsi"/>
          <w:lang w:val="el-GR"/>
        </w:rPr>
        <w:t xml:space="preserve"> </w:t>
      </w:r>
      <w:r w:rsidR="009C0E8A" w:rsidRPr="009C0E8A">
        <w:rPr>
          <w:rFonts w:asciiTheme="minorHAnsi" w:hAnsiTheme="minorHAnsi" w:cstheme="minorHAnsi"/>
          <w:i/>
          <w:iCs/>
        </w:rPr>
        <w:t>Viterbi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9C0E8A">
        <w:rPr>
          <w:rFonts w:asciiTheme="minorHAnsi" w:hAnsiTheme="minorHAnsi" w:cstheme="minorHAnsi"/>
          <w:lang w:val="el-GR"/>
        </w:rPr>
        <w:t xml:space="preserve">και </w:t>
      </w:r>
      <w:r w:rsidR="009C0E8A" w:rsidRPr="009C0E8A">
        <w:rPr>
          <w:rFonts w:asciiTheme="minorHAnsi" w:hAnsiTheme="minorHAnsi" w:cstheme="minorHAnsi"/>
          <w:i/>
          <w:iCs/>
        </w:rPr>
        <w:t>path</w:t>
      </w:r>
      <w:r w:rsidR="009C0E8A">
        <w:rPr>
          <w:rFonts w:asciiTheme="minorHAnsi" w:hAnsiTheme="minorHAnsi" w:cstheme="minorHAnsi"/>
          <w:lang w:val="el-GR"/>
        </w:rPr>
        <w:t xml:space="preserve">, μέσω της </w:t>
      </w:r>
      <w:r w:rsidR="009C0E8A" w:rsidRPr="009C0E8A">
        <w:rPr>
          <w:rFonts w:asciiTheme="minorHAnsi" w:hAnsiTheme="minorHAnsi" w:cstheme="minorHAnsi"/>
          <w:i/>
          <w:iCs/>
        </w:rPr>
        <w:t>np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>.</w:t>
      </w:r>
      <w:r w:rsidR="009C0E8A" w:rsidRPr="009C0E8A">
        <w:rPr>
          <w:rFonts w:asciiTheme="minorHAnsi" w:hAnsiTheme="minorHAnsi" w:cstheme="minorHAnsi"/>
          <w:i/>
          <w:iCs/>
        </w:rPr>
        <w:t>zeros</w:t>
      </w:r>
      <w:r w:rsidR="009C0E8A" w:rsidRPr="009C0E8A">
        <w:rPr>
          <w:rFonts w:asciiTheme="minorHAnsi" w:hAnsiTheme="minorHAnsi" w:cstheme="minorHAnsi"/>
          <w:i/>
          <w:iCs/>
          <w:lang w:val="el-GR"/>
        </w:rPr>
        <w:t xml:space="preserve">(), </w:t>
      </w:r>
      <w:r w:rsidR="00932F21">
        <w:rPr>
          <w:rFonts w:asciiTheme="minorHAnsi" w:hAnsiTheme="minorHAnsi" w:cstheme="minorHAnsi"/>
          <w:lang w:val="el-GR"/>
        </w:rPr>
        <w:t xml:space="preserve">και ύστερα </w:t>
      </w:r>
      <w:proofErr w:type="spellStart"/>
      <w:r w:rsidR="00AA627D">
        <w:rPr>
          <w:rFonts w:asciiTheme="minorHAnsi" w:hAnsiTheme="minorHAnsi" w:cstheme="minorHAnsi"/>
          <w:lang w:val="el-GR"/>
        </w:rPr>
        <w:t>αρχικοποιείται</w:t>
      </w:r>
      <w:proofErr w:type="spellEnd"/>
      <w:r w:rsidR="00AA627D">
        <w:rPr>
          <w:rFonts w:asciiTheme="minorHAnsi" w:hAnsiTheme="minorHAnsi" w:cstheme="minorHAnsi"/>
          <w:lang w:val="el-GR"/>
        </w:rPr>
        <w:t xml:space="preserve"> η πρώτη στήλη και η πρώτη γραμμή </w:t>
      </w:r>
      <w:r w:rsidR="00FD09F7">
        <w:rPr>
          <w:rFonts w:asciiTheme="minorHAnsi" w:hAnsiTheme="minorHAnsi" w:cstheme="minorHAnsi"/>
          <w:lang w:val="el-GR"/>
        </w:rPr>
        <w:t>με τον λογάριθμο των πιθανοτήτων μετάβασης και μί</w:t>
      </w:r>
      <w:r w:rsidR="000417CD">
        <w:rPr>
          <w:rFonts w:asciiTheme="minorHAnsi" w:hAnsiTheme="minorHAnsi" w:cstheme="minorHAnsi"/>
          <w:lang w:val="el-GR"/>
        </w:rPr>
        <w:t xml:space="preserve">α </w:t>
      </w:r>
      <w:r w:rsidR="00FD09F7">
        <w:rPr>
          <w:rFonts w:asciiTheme="minorHAnsi" w:hAnsiTheme="minorHAnsi" w:cstheme="minorHAnsi"/>
          <w:lang w:val="el-GR"/>
        </w:rPr>
        <w:t>πολύ μικρή τιμή αντίστοιχα (-1</w:t>
      </w:r>
      <w:r w:rsidR="00FD09F7" w:rsidRPr="00FD09F7">
        <w:rPr>
          <w:rFonts w:asciiTheme="minorHAnsi" w:hAnsiTheme="minorHAnsi" w:cstheme="minorHAnsi"/>
          <w:lang w:val="el-GR"/>
        </w:rPr>
        <w:t>0</w:t>
      </w:r>
      <w:r w:rsidR="00FD09F7">
        <w:rPr>
          <w:rFonts w:asciiTheme="minorHAnsi" w:hAnsiTheme="minorHAnsi" w:cstheme="minorHAnsi"/>
        </w:rPr>
        <w:t>e</w:t>
      </w:r>
      <w:r w:rsidR="00FD09F7">
        <w:rPr>
          <w:rFonts w:asciiTheme="minorHAnsi" w:hAnsiTheme="minorHAnsi" w:cstheme="minorHAnsi"/>
          <w:lang w:val="el-GR"/>
        </w:rPr>
        <w:t>-8)</w:t>
      </w:r>
      <w:r w:rsidR="000417CD" w:rsidRPr="000417CD">
        <w:rPr>
          <w:rFonts w:asciiTheme="minorHAnsi" w:hAnsiTheme="minorHAnsi" w:cstheme="minorHAnsi"/>
          <w:lang w:val="el-GR"/>
        </w:rPr>
        <w:t>.</w:t>
      </w:r>
      <w:r w:rsidR="00B25561" w:rsidRPr="00B25561">
        <w:rPr>
          <w:rFonts w:asciiTheme="minorHAnsi" w:hAnsiTheme="minorHAnsi" w:cstheme="minorHAnsi"/>
          <w:lang w:val="el-GR"/>
        </w:rPr>
        <w:t xml:space="preserve"> </w:t>
      </w:r>
      <w:r w:rsidR="00B25561">
        <w:rPr>
          <w:rFonts w:asciiTheme="minorHAnsi" w:hAnsiTheme="minorHAnsi" w:cstheme="minorHAnsi"/>
          <w:lang w:val="el-GR"/>
        </w:rPr>
        <w:t xml:space="preserve">Γενικά, όπως </w:t>
      </w:r>
      <w:r w:rsidR="0053429C">
        <w:rPr>
          <w:rFonts w:asciiTheme="minorHAnsi" w:hAnsiTheme="minorHAnsi" w:cstheme="minorHAnsi"/>
          <w:lang w:val="el-GR"/>
        </w:rPr>
        <w:t>ζητήθηκε</w:t>
      </w:r>
      <w:r w:rsidR="00B25561">
        <w:rPr>
          <w:rFonts w:asciiTheme="minorHAnsi" w:hAnsiTheme="minorHAnsi" w:cstheme="minorHAnsi"/>
          <w:lang w:val="el-GR"/>
        </w:rPr>
        <w:t xml:space="preserve"> χρησιμοποιήθηκαν λογάριθμοι των πιθανοτήτων </w:t>
      </w:r>
      <w:r w:rsidR="0053429C">
        <w:rPr>
          <w:rFonts w:asciiTheme="minorHAnsi" w:hAnsiTheme="minorHAnsi" w:cstheme="minorHAnsi"/>
          <w:lang w:val="el-GR"/>
        </w:rPr>
        <w:t>μεταβάσεις</w:t>
      </w:r>
      <w:r w:rsidR="00B25561">
        <w:rPr>
          <w:rFonts w:asciiTheme="minorHAnsi" w:hAnsiTheme="minorHAnsi" w:cstheme="minorHAnsi"/>
          <w:lang w:val="el-GR"/>
        </w:rPr>
        <w:t>.</w:t>
      </w:r>
      <w:r w:rsidR="003539A1">
        <w:rPr>
          <w:rFonts w:asciiTheme="minorHAnsi" w:hAnsiTheme="minorHAnsi" w:cstheme="minorHAnsi"/>
          <w:lang w:val="el-GR"/>
        </w:rPr>
        <w:t xml:space="preserve"> Συνεχίζοντας, </w:t>
      </w:r>
      <w:r w:rsidR="0053429C">
        <w:rPr>
          <w:rFonts w:asciiTheme="minorHAnsi" w:hAnsiTheme="minorHAnsi" w:cstheme="minorHAnsi"/>
          <w:lang w:val="el-GR"/>
        </w:rPr>
        <w:t>εντός βρόχου</w:t>
      </w:r>
      <w:r w:rsidR="00E11ACB">
        <w:rPr>
          <w:rFonts w:asciiTheme="minorHAnsi" w:hAnsiTheme="minorHAnsi" w:cstheme="minorHAnsi"/>
          <w:lang w:val="el-GR"/>
        </w:rPr>
        <w:t xml:space="preserve">, αρχίζοντας από τον τελευταίο χαρακτήρα της ακολουθίας </w:t>
      </w:r>
      <w:r w:rsidR="00397D1C">
        <w:rPr>
          <w:rFonts w:asciiTheme="minorHAnsi" w:hAnsiTheme="minorHAnsi" w:cstheme="minorHAnsi"/>
          <w:lang w:val="el-GR"/>
        </w:rPr>
        <w:t xml:space="preserve">ενημερώνουμε την θέση </w:t>
      </w:r>
      <w:proofErr w:type="spellStart"/>
      <w:r w:rsidR="00397D1C">
        <w:rPr>
          <w:rFonts w:asciiTheme="minorHAnsi" w:hAnsiTheme="minorHAnsi" w:cstheme="minorHAnsi"/>
          <w:i/>
          <w:iCs/>
        </w:rPr>
        <w:t>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,</w:t>
      </w:r>
      <w:r w:rsidR="00397D1C" w:rsidRPr="00397D1C">
        <w:rPr>
          <w:rFonts w:asciiTheme="minorHAnsi" w:hAnsiTheme="minorHAnsi" w:cstheme="minorHAnsi"/>
          <w:i/>
          <w:iCs/>
        </w:rPr>
        <w:t>j</w:t>
      </w:r>
      <w:r w:rsidR="00397D1C" w:rsidRPr="00397D1C">
        <w:rPr>
          <w:rFonts w:asciiTheme="minorHAnsi" w:hAnsiTheme="minorHAnsi" w:cstheme="minorHAnsi"/>
          <w:lang w:val="el-GR"/>
        </w:rPr>
        <w:t xml:space="preserve"> </w:t>
      </w:r>
      <w:r w:rsidR="00397D1C">
        <w:rPr>
          <w:rFonts w:asciiTheme="minorHAnsi" w:hAnsiTheme="minorHAnsi" w:cstheme="minorHAnsi"/>
          <w:lang w:val="el-GR"/>
        </w:rPr>
        <w:t xml:space="preserve">του </w:t>
      </w:r>
      <w:proofErr w:type="spellStart"/>
      <w:r w:rsidR="00397D1C" w:rsidRPr="00397D1C">
        <w:rPr>
          <w:rFonts w:asciiTheme="minorHAnsi" w:hAnsiTheme="minorHAnsi" w:cstheme="minorHAnsi"/>
          <w:i/>
          <w:iCs/>
        </w:rPr>
        <w:t>viterbi</w:t>
      </w:r>
      <w:proofErr w:type="spellEnd"/>
      <w:r w:rsidR="00397D1C" w:rsidRPr="00397D1C">
        <w:rPr>
          <w:rFonts w:asciiTheme="minorHAnsi" w:hAnsiTheme="minorHAnsi" w:cstheme="minorHAnsi"/>
          <w:i/>
          <w:iCs/>
          <w:lang w:val="el-GR"/>
        </w:rPr>
        <w:t>_</w:t>
      </w:r>
      <w:r w:rsidR="00397D1C" w:rsidRPr="00397D1C">
        <w:rPr>
          <w:rFonts w:asciiTheme="minorHAnsi" w:hAnsiTheme="minorHAnsi" w:cstheme="minorHAnsi"/>
          <w:i/>
          <w:iCs/>
        </w:rPr>
        <w:t>matrix</w:t>
      </w:r>
      <w:r w:rsidR="00397D1C" w:rsidRPr="00397D1C">
        <w:rPr>
          <w:rFonts w:asciiTheme="minorHAnsi" w:hAnsiTheme="minorHAnsi" w:cstheme="minorHAnsi"/>
          <w:lang w:val="el-GR"/>
        </w:rPr>
        <w:t xml:space="preserve">, </w:t>
      </w:r>
      <w:r w:rsidR="00397D1C">
        <w:rPr>
          <w:rFonts w:asciiTheme="minorHAnsi" w:hAnsiTheme="minorHAnsi" w:cstheme="minorHAnsi"/>
          <w:lang w:val="el-GR"/>
        </w:rPr>
        <w:t>παίρνοντας την μέγιστη εκ των</w:t>
      </w:r>
      <w:r w:rsidR="0066431D" w:rsidRPr="0066431D">
        <w:rPr>
          <w:rFonts w:asciiTheme="minorHAnsi" w:hAnsiTheme="minorHAnsi" w:cstheme="minorHAnsi"/>
          <w:lang w:val="el-GR"/>
        </w:rPr>
        <w:t xml:space="preserve"> </w:t>
      </w:r>
      <w:r w:rsidR="0066431D">
        <w:rPr>
          <w:rFonts w:asciiTheme="minorHAnsi" w:hAnsiTheme="minorHAnsi" w:cstheme="minorHAnsi"/>
          <w:lang w:val="el-GR"/>
        </w:rPr>
        <w:t>τιμών</w:t>
      </w:r>
    </w:p>
    <w:p w14:paraId="3791DA76" w14:textId="77777777" w:rsidR="00397D1C" w:rsidRPr="0066431D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7044E1AF" w14:textId="6F04A14F" w:rsidR="00397D1C" w:rsidRDefault="0066431D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Ταίριασμα</w:t>
      </w:r>
      <w:r w:rsidR="00755281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που ισούται με την </w:t>
      </w:r>
      <w:r w:rsidR="00755281">
        <w:rPr>
          <w:rFonts w:asciiTheme="minorHAnsi" w:hAnsiTheme="minorHAnsi" w:cstheme="minorHAnsi"/>
          <w:lang w:val="el-GR"/>
        </w:rPr>
        <w:t>προηγούμενη</w:t>
      </w:r>
      <w:r>
        <w:rPr>
          <w:rFonts w:asciiTheme="minorHAnsi" w:hAnsiTheme="minorHAnsi" w:cstheme="minorHAnsi"/>
          <w:lang w:val="el-GR"/>
        </w:rPr>
        <w:t xml:space="preserve"> </w:t>
      </w:r>
      <w:r w:rsidR="004F6CE5">
        <w:rPr>
          <w:rFonts w:asciiTheme="minorHAnsi" w:hAnsiTheme="minorHAnsi" w:cstheme="minorHAnsi"/>
          <w:lang w:val="el-GR"/>
        </w:rPr>
        <w:t xml:space="preserve">διαγώνια τιμή και τον λογάριθμο των πιθανοτήτων μετάβασης </w:t>
      </w:r>
      <w:r w:rsidR="00755281">
        <w:rPr>
          <w:rFonts w:asciiTheme="minorHAnsi" w:hAnsiTheme="minorHAnsi" w:cstheme="minorHAnsi"/>
          <w:lang w:val="el-GR"/>
        </w:rPr>
        <w:t xml:space="preserve">(από κατάσταση ταιριάσματος σε κατάσταση ταιριάσματος) </w:t>
      </w:r>
      <w:r w:rsidR="004F6CE5">
        <w:rPr>
          <w:rFonts w:asciiTheme="minorHAnsi" w:hAnsiTheme="minorHAnsi" w:cstheme="minorHAnsi"/>
          <w:lang w:val="el-GR"/>
        </w:rPr>
        <w:t xml:space="preserve">και </w:t>
      </w:r>
      <w:r w:rsidR="00755281">
        <w:rPr>
          <w:rFonts w:asciiTheme="minorHAnsi" w:hAnsiTheme="minorHAnsi" w:cstheme="minorHAnsi"/>
          <w:lang w:val="el-GR"/>
        </w:rPr>
        <w:t>εκπομπής</w:t>
      </w:r>
    </w:p>
    <w:p w14:paraId="4E3C0124" w14:textId="31DE9E3C" w:rsidR="00755281" w:rsidRDefault="00755281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Αφαίρεση,</w:t>
      </w:r>
      <w:r w:rsidR="008265CB" w:rsidRPr="008265CB">
        <w:rPr>
          <w:rFonts w:asciiTheme="minorHAnsi" w:hAnsiTheme="minorHAnsi" w:cstheme="minorHAnsi"/>
          <w:lang w:val="el-GR"/>
        </w:rPr>
        <w:t xml:space="preserve"> </w:t>
      </w:r>
      <w:r w:rsidR="008265CB">
        <w:rPr>
          <w:rFonts w:asciiTheme="minorHAnsi" w:hAnsiTheme="minorHAnsi" w:cstheme="minorHAnsi"/>
          <w:lang w:val="el-GR"/>
        </w:rPr>
        <w:t>που ισούται με την προηγούμενη διαγώνια τιμή και τον λογάριθμο των πιθανοτήτων μετάβασης (από κατάσταση ταιριάσματος σε κατάσταση ταιριάσματος)</w:t>
      </w:r>
      <w:r w:rsidR="008A12D5" w:rsidRPr="008A12D5">
        <w:rPr>
          <w:rFonts w:asciiTheme="minorHAnsi" w:hAnsiTheme="minorHAnsi" w:cstheme="minorHAnsi"/>
          <w:lang w:val="el-GR"/>
        </w:rPr>
        <w:t xml:space="preserve">. </w:t>
      </w:r>
      <w:r w:rsidR="008A12D5">
        <w:rPr>
          <w:rFonts w:asciiTheme="minorHAnsi" w:hAnsiTheme="minorHAnsi" w:cstheme="minorHAnsi"/>
          <w:lang w:val="el-GR"/>
        </w:rPr>
        <w:t xml:space="preserve">Εδώ η πιθανότητα εκπομπής είναι </w:t>
      </w:r>
      <w:proofErr w:type="spellStart"/>
      <w:r w:rsidR="008A12D5">
        <w:rPr>
          <w:rFonts w:asciiTheme="minorHAnsi" w:hAnsiTheme="minorHAnsi" w:cstheme="minorHAnsi"/>
          <w:lang w:val="el-GR"/>
        </w:rPr>
        <w:t>αποόυσα</w:t>
      </w:r>
      <w:proofErr w:type="spellEnd"/>
      <w:r w:rsidR="008A12D5">
        <w:rPr>
          <w:rFonts w:asciiTheme="minorHAnsi" w:hAnsiTheme="minorHAnsi" w:cstheme="minorHAnsi"/>
          <w:lang w:val="el-GR"/>
        </w:rPr>
        <w:t>.</w:t>
      </w:r>
    </w:p>
    <w:p w14:paraId="0752AE5E" w14:textId="5F009281" w:rsidR="00755281" w:rsidRDefault="008265CB" w:rsidP="00397D1C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Εισαγωγή, που ισούται με την προηγούμενη διαγώνια τιμή και τον λογάριθμο των πιθανοτήτων μετάβασης (από κατάσταση ταιριάσματος σε κατάσταση εισαγωγής) και εκπομπής</w:t>
      </w:r>
    </w:p>
    <w:p w14:paraId="34BF5A59" w14:textId="77777777" w:rsidR="00414989" w:rsidRPr="00414989" w:rsidRDefault="00414989" w:rsidP="00414989">
      <w:pPr>
        <w:jc w:val="both"/>
        <w:rPr>
          <w:rFonts w:asciiTheme="minorHAnsi" w:hAnsiTheme="minorHAnsi" w:cstheme="minorHAnsi"/>
          <w:lang w:val="el-GR"/>
        </w:rPr>
      </w:pPr>
    </w:p>
    <w:p w14:paraId="05FE3A51" w14:textId="475AED77" w:rsidR="00E42E83" w:rsidRPr="00A844A0" w:rsidRDefault="00C05487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Σημειώνεται ότι στους λογάριθμους προστίθεται μια πολύ μικρή τιμή </w:t>
      </w:r>
      <w:r w:rsidR="00414989" w:rsidRPr="00414989">
        <w:rPr>
          <w:rFonts w:asciiTheme="minorHAnsi" w:hAnsiTheme="minorHAnsi" w:cstheme="minorHAnsi"/>
          <w:lang w:val="el-GR"/>
        </w:rPr>
        <w:t>1e-8</w:t>
      </w:r>
      <w:r w:rsidR="00414989">
        <w:rPr>
          <w:rFonts w:asciiTheme="minorHAnsi" w:hAnsiTheme="minorHAnsi" w:cstheme="minorHAnsi"/>
          <w:lang w:val="el-GR"/>
        </w:rPr>
        <w:t xml:space="preserve">, ώστε να αντιμετωπιστούν οι περιπτώσεις που η πιθανότητα μπορεί να είναι 0. Επιπλέον χρησιμοποιείται η μέθοδος </w:t>
      </w:r>
      <w:r w:rsidR="00414989" w:rsidRPr="00414989">
        <w:rPr>
          <w:rFonts w:asciiTheme="minorHAnsi" w:hAnsiTheme="minorHAnsi" w:cstheme="minorHAnsi"/>
          <w:i/>
          <w:iCs/>
        </w:rPr>
        <w:t>log</w:t>
      </w:r>
      <w:r w:rsidR="00414989" w:rsidRPr="00A844A0">
        <w:rPr>
          <w:rFonts w:asciiTheme="minorHAnsi" w:hAnsiTheme="minorHAnsi" w:cstheme="minorHAnsi"/>
          <w:i/>
          <w:iCs/>
          <w:lang w:val="el-GR"/>
        </w:rPr>
        <w:t xml:space="preserve">() </w:t>
      </w:r>
      <w:r w:rsidR="00414989">
        <w:rPr>
          <w:rFonts w:asciiTheme="minorHAnsi" w:hAnsiTheme="minorHAnsi" w:cstheme="minorHAnsi"/>
          <w:lang w:val="el-GR"/>
        </w:rPr>
        <w:t xml:space="preserve">της </w:t>
      </w:r>
      <w:proofErr w:type="spellStart"/>
      <w:r w:rsidR="00414989">
        <w:rPr>
          <w:rFonts w:asciiTheme="minorHAnsi" w:hAnsiTheme="minorHAnsi" w:cstheme="minorHAnsi"/>
          <w:i/>
          <w:iCs/>
        </w:rPr>
        <w:t>numpy</w:t>
      </w:r>
      <w:proofErr w:type="spellEnd"/>
      <w:r w:rsidR="00414989" w:rsidRPr="00A844A0">
        <w:rPr>
          <w:rFonts w:asciiTheme="minorHAnsi" w:hAnsiTheme="minorHAnsi" w:cstheme="minorHAnsi"/>
          <w:i/>
          <w:iCs/>
          <w:lang w:val="el-GR"/>
        </w:rPr>
        <w:t>.</w:t>
      </w:r>
    </w:p>
    <w:p w14:paraId="4B03FBC4" w14:textId="697D12B0" w:rsidR="00E42E83" w:rsidRPr="000A21A1" w:rsidRDefault="00E42E83" w:rsidP="00E42E83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Μετά, ενημερώνουμε το </w:t>
      </w:r>
      <w:r w:rsidRPr="00E42E83">
        <w:rPr>
          <w:rFonts w:asciiTheme="minorHAnsi" w:hAnsiTheme="minorHAnsi" w:cstheme="minorHAnsi"/>
          <w:i/>
          <w:iCs/>
        </w:rPr>
        <w:t>path</w:t>
      </w:r>
      <w:r w:rsidRPr="00E42E83">
        <w:rPr>
          <w:rFonts w:asciiTheme="minorHAnsi" w:hAnsiTheme="minorHAnsi" w:cstheme="minorHAnsi"/>
          <w:i/>
          <w:iCs/>
          <w:lang w:val="el-GR"/>
        </w:rPr>
        <w:t>_</w:t>
      </w:r>
      <w:r w:rsidRPr="00E42E83">
        <w:rPr>
          <w:rFonts w:asciiTheme="minorHAnsi" w:hAnsiTheme="minorHAnsi" w:cstheme="minorHAnsi"/>
          <w:i/>
          <w:iCs/>
        </w:rPr>
        <w:t>matrix</w:t>
      </w:r>
      <w:r w:rsidRPr="00E42E83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τιμές </w:t>
      </w:r>
      <w:r w:rsidR="00820FAA">
        <w:rPr>
          <w:rFonts w:asciiTheme="minorHAnsi" w:hAnsiTheme="minorHAnsi" w:cstheme="minorHAnsi"/>
          <w:lang w:val="el-GR"/>
        </w:rPr>
        <w:t xml:space="preserve">1 ή 2 ή 3 ανάλογα αν </w:t>
      </w:r>
      <w:r w:rsidR="006D3D04">
        <w:rPr>
          <w:rFonts w:asciiTheme="minorHAnsi" w:hAnsiTheme="minorHAnsi" w:cstheme="minorHAnsi"/>
          <w:lang w:val="el-GR"/>
        </w:rPr>
        <w:t>η τιμή αντιστοιχεί σε ταίριασμα ή διαγραφή ή εισαγωγή. Ως τελευταίο βήμα</w:t>
      </w:r>
      <w:r w:rsidR="00A310D4">
        <w:rPr>
          <w:rFonts w:asciiTheme="minorHAnsi" w:hAnsiTheme="minorHAnsi" w:cstheme="minorHAnsi"/>
          <w:lang w:val="el-GR"/>
        </w:rPr>
        <w:t xml:space="preserve">, στην οπισθοδρόμηση, ελέγχουμε τις τιμές του </w:t>
      </w:r>
      <w:r w:rsidR="00A310D4" w:rsidRPr="00E42E83">
        <w:rPr>
          <w:rFonts w:asciiTheme="minorHAnsi" w:hAnsiTheme="minorHAnsi" w:cstheme="minorHAnsi"/>
          <w:i/>
          <w:iCs/>
        </w:rPr>
        <w:t>path</w:t>
      </w:r>
      <w:r w:rsidR="00A310D4" w:rsidRPr="00E42E83">
        <w:rPr>
          <w:rFonts w:asciiTheme="minorHAnsi" w:hAnsiTheme="minorHAnsi" w:cstheme="minorHAnsi"/>
          <w:i/>
          <w:iCs/>
          <w:lang w:val="el-GR"/>
        </w:rPr>
        <w:t>_</w:t>
      </w:r>
      <w:r w:rsidR="00A310D4" w:rsidRPr="00E42E83">
        <w:rPr>
          <w:rFonts w:asciiTheme="minorHAnsi" w:hAnsiTheme="minorHAnsi" w:cstheme="minorHAnsi"/>
          <w:i/>
          <w:iCs/>
        </w:rPr>
        <w:t>matrix</w:t>
      </w:r>
      <w:r w:rsidR="00A310D4" w:rsidRPr="00A310D4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A310D4">
        <w:rPr>
          <w:rFonts w:asciiTheme="minorHAnsi" w:hAnsiTheme="minorHAnsi" w:cstheme="minorHAnsi"/>
          <w:lang w:val="el-GR"/>
        </w:rPr>
        <w:t>ώστε να κινηθούμε στην αντίστοιχη κατεύθ</w:t>
      </w:r>
      <w:r w:rsidR="004B1CD2">
        <w:rPr>
          <w:rFonts w:asciiTheme="minorHAnsi" w:hAnsiTheme="minorHAnsi" w:cstheme="minorHAnsi"/>
          <w:lang w:val="el-GR"/>
        </w:rPr>
        <w:t xml:space="preserve">υνση στον πίνακα για να σχηματίσουμε την στοιχισμένη </w:t>
      </w:r>
      <w:r w:rsidR="000A21A1">
        <w:rPr>
          <w:rFonts w:asciiTheme="minorHAnsi" w:hAnsiTheme="minorHAnsi" w:cstheme="minorHAnsi"/>
          <w:lang w:val="el-GR"/>
        </w:rPr>
        <w:t>αλληλουχία</w:t>
      </w:r>
      <w:r w:rsidR="00F1782D">
        <w:rPr>
          <w:rFonts w:asciiTheme="minorHAnsi" w:hAnsiTheme="minorHAnsi" w:cstheme="minorHAnsi"/>
          <w:lang w:val="el-GR"/>
        </w:rPr>
        <w:t xml:space="preserve">, όπως και στην οπισθοδρόμηση του ερωτήματος </w:t>
      </w:r>
      <w:r w:rsidR="00F1782D">
        <w:rPr>
          <w:rFonts w:asciiTheme="minorHAnsi" w:hAnsiTheme="minorHAnsi" w:cstheme="minorHAnsi"/>
        </w:rPr>
        <w:t>ii</w:t>
      </w:r>
      <w:r w:rsidR="00F1782D" w:rsidRPr="00F1782D">
        <w:rPr>
          <w:rFonts w:asciiTheme="minorHAnsi" w:hAnsiTheme="minorHAnsi" w:cstheme="minorHAnsi"/>
          <w:lang w:val="el-GR"/>
        </w:rPr>
        <w:t xml:space="preserve">. </w:t>
      </w:r>
      <w:r w:rsidR="00F94E5C">
        <w:rPr>
          <w:rFonts w:asciiTheme="minorHAnsi" w:hAnsiTheme="minorHAnsi" w:cstheme="minorHAnsi"/>
          <w:lang w:val="el-GR"/>
        </w:rPr>
        <w:t xml:space="preserve">Τέλος επιστρέφεται ο πίνακας </w:t>
      </w:r>
      <w:r w:rsidR="00F94E5C" w:rsidRPr="003037C2">
        <w:rPr>
          <w:rFonts w:asciiTheme="minorHAnsi" w:hAnsiTheme="minorHAnsi" w:cstheme="minorHAnsi"/>
          <w:i/>
          <w:iCs/>
        </w:rPr>
        <w:t>alignment</w:t>
      </w:r>
      <w:r w:rsidR="00F94E5C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F94E5C" w:rsidRPr="003037C2">
        <w:rPr>
          <w:rFonts w:asciiTheme="minorHAnsi" w:hAnsiTheme="minorHAnsi" w:cstheme="minorHAnsi"/>
          <w:i/>
          <w:iCs/>
        </w:rPr>
        <w:t>score</w:t>
      </w:r>
      <w:r w:rsidR="00F94E5C" w:rsidRPr="003037C2">
        <w:rPr>
          <w:rFonts w:asciiTheme="minorHAnsi" w:hAnsiTheme="minorHAnsi" w:cstheme="minorHAnsi"/>
          <w:lang w:val="el-GR"/>
        </w:rPr>
        <w:t xml:space="preserve"> </w:t>
      </w:r>
      <w:r w:rsidR="003037C2">
        <w:rPr>
          <w:rFonts w:asciiTheme="minorHAnsi" w:hAnsiTheme="minorHAnsi" w:cstheme="minorHAnsi"/>
          <w:lang w:val="el-GR"/>
        </w:rPr>
        <w:t xml:space="preserve">που στην ουσία είναι το </w:t>
      </w:r>
      <w:proofErr w:type="spellStart"/>
      <w:r w:rsidR="003037C2" w:rsidRPr="003037C2">
        <w:rPr>
          <w:rFonts w:asciiTheme="minorHAnsi" w:hAnsiTheme="minorHAnsi" w:cstheme="minorHAnsi"/>
          <w:i/>
          <w:iCs/>
        </w:rPr>
        <w:t>viterbi</w:t>
      </w:r>
      <w:proofErr w:type="spellEnd"/>
      <w:r w:rsidR="003037C2" w:rsidRPr="003037C2">
        <w:rPr>
          <w:rFonts w:asciiTheme="minorHAnsi" w:hAnsiTheme="minorHAnsi" w:cstheme="minorHAnsi"/>
          <w:i/>
          <w:iCs/>
          <w:lang w:val="el-GR"/>
        </w:rPr>
        <w:t>_</w:t>
      </w:r>
      <w:r w:rsidR="003037C2" w:rsidRPr="003037C2">
        <w:rPr>
          <w:rFonts w:asciiTheme="minorHAnsi" w:hAnsiTheme="minorHAnsi" w:cstheme="minorHAnsi"/>
          <w:i/>
          <w:iCs/>
        </w:rPr>
        <w:t>matrix</w:t>
      </w:r>
      <w:r w:rsidR="000A21A1" w:rsidRPr="000A21A1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0A21A1">
        <w:rPr>
          <w:rFonts w:asciiTheme="minorHAnsi" w:hAnsiTheme="minorHAnsi" w:cstheme="minorHAnsi"/>
          <w:lang w:val="el-GR"/>
        </w:rPr>
        <w:t>και η στοιχισμένη αλληλουχία.</w:t>
      </w:r>
    </w:p>
    <w:p w14:paraId="007DD002" w14:textId="77777777" w:rsidR="00397D1C" w:rsidRPr="00A844A0" w:rsidRDefault="00397D1C" w:rsidP="00AA627D">
      <w:pPr>
        <w:jc w:val="both"/>
        <w:rPr>
          <w:rFonts w:asciiTheme="minorHAnsi" w:hAnsiTheme="minorHAnsi" w:cstheme="minorHAnsi"/>
          <w:lang w:val="el-GR"/>
        </w:rPr>
      </w:pPr>
    </w:p>
    <w:p w14:paraId="43B1F30D" w14:textId="1170A35E" w:rsidR="00FA1D67" w:rsidRPr="00A844A0" w:rsidRDefault="00FA1D67" w:rsidP="00AA627D">
      <w:p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lastRenderedPageBreak/>
        <w:t xml:space="preserve">Για να τρέξει το πρόγραμμα, στην </w:t>
      </w:r>
      <w:r w:rsidRPr="00FA1D67">
        <w:rPr>
          <w:rFonts w:asciiTheme="minorHAnsi" w:hAnsiTheme="minorHAnsi" w:cstheme="minorHAnsi"/>
          <w:i/>
          <w:iCs/>
        </w:rPr>
        <w:t>main</w:t>
      </w:r>
      <w:r w:rsidRPr="00FA1D67">
        <w:rPr>
          <w:rFonts w:asciiTheme="minorHAnsi" w:hAnsiTheme="minorHAnsi" w:cstheme="minorHAnsi"/>
          <w:lang w:val="el-GR"/>
        </w:rPr>
        <w:t>,</w:t>
      </w:r>
      <w:r>
        <w:rPr>
          <w:rFonts w:asciiTheme="minorHAnsi" w:hAnsiTheme="minorHAnsi" w:cstheme="minorHAnsi"/>
          <w:lang w:val="el-GR"/>
        </w:rPr>
        <w:t xml:space="preserve"> φορτών</w:t>
      </w:r>
      <w:r w:rsidR="004F1BFC">
        <w:rPr>
          <w:rFonts w:asciiTheme="minorHAnsi" w:hAnsiTheme="minorHAnsi" w:cstheme="minorHAnsi"/>
          <w:lang w:val="el-GR"/>
        </w:rPr>
        <w:t>εται</w:t>
      </w:r>
      <w:r>
        <w:rPr>
          <w:rFonts w:asciiTheme="minorHAnsi" w:hAnsiTheme="minorHAnsi" w:cstheme="minorHAnsi"/>
          <w:lang w:val="el-GR"/>
        </w:rPr>
        <w:t xml:space="preserve"> το αρχείο </w:t>
      </w:r>
      <w:r w:rsidRPr="004F1BFC">
        <w:rPr>
          <w:rFonts w:asciiTheme="minorHAnsi" w:hAnsiTheme="minorHAnsi" w:cstheme="minorHAnsi"/>
          <w:i/>
          <w:iCs/>
        </w:rPr>
        <w:t>aligned</w:t>
      </w:r>
      <w:r w:rsidRPr="004F1BFC">
        <w:rPr>
          <w:rFonts w:asciiTheme="minorHAnsi" w:hAnsiTheme="minorHAnsi" w:cstheme="minorHAnsi"/>
          <w:i/>
          <w:iCs/>
          <w:lang w:val="el-GR"/>
        </w:rPr>
        <w:t>_</w:t>
      </w:r>
      <w:r w:rsidRPr="004F1BFC">
        <w:rPr>
          <w:rFonts w:asciiTheme="minorHAnsi" w:hAnsiTheme="minorHAnsi" w:cstheme="minorHAnsi"/>
          <w:i/>
          <w:iCs/>
        </w:rPr>
        <w:t>sequences</w:t>
      </w:r>
      <w:r w:rsidRPr="00FA1D67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με τις στοιχισμένες αλληλουχίες του </w:t>
      </w:r>
      <w:proofErr w:type="spellStart"/>
      <w:r w:rsidRPr="004F1BFC">
        <w:rPr>
          <w:rFonts w:asciiTheme="minorHAnsi" w:hAnsiTheme="minorHAnsi" w:cstheme="minorHAnsi"/>
          <w:i/>
          <w:iCs/>
        </w:rPr>
        <w:t>datasetA</w:t>
      </w:r>
      <w:proofErr w:type="spellEnd"/>
      <w:r w:rsidRPr="004F1BFC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 xml:space="preserve">και </w:t>
      </w:r>
      <w:r w:rsidR="004F1BFC">
        <w:rPr>
          <w:rFonts w:asciiTheme="minorHAnsi" w:hAnsiTheme="minorHAnsi" w:cstheme="minorHAnsi"/>
          <w:lang w:val="el-GR"/>
        </w:rPr>
        <w:t xml:space="preserve">μέσω της </w:t>
      </w:r>
      <w:proofErr w:type="spellStart"/>
      <w:r w:rsidR="004F1BFC" w:rsidRPr="004F1BFC">
        <w:rPr>
          <w:rFonts w:asciiTheme="minorHAnsi" w:hAnsiTheme="minorHAnsi" w:cstheme="minorHAnsi"/>
          <w:i/>
          <w:iCs/>
        </w:rPr>
        <w:t>DataFrame</w:t>
      </w:r>
      <w:proofErr w:type="spellEnd"/>
      <w:r w:rsidR="004F1BFC" w:rsidRPr="004F1BFC">
        <w:rPr>
          <w:rFonts w:asciiTheme="minorHAnsi" w:hAnsiTheme="minorHAnsi" w:cstheme="minorHAnsi"/>
          <w:lang w:val="el-GR"/>
        </w:rPr>
        <w:t xml:space="preserve">, </w:t>
      </w:r>
      <w:r w:rsidR="004F1BFC">
        <w:rPr>
          <w:rFonts w:asciiTheme="minorHAnsi" w:hAnsiTheme="minorHAnsi" w:cstheme="minorHAnsi"/>
          <w:lang w:val="el-GR"/>
        </w:rPr>
        <w:t xml:space="preserve">εκτυπώνονται οι πιθανότητες εκπομπής και μετάβασης. Στη συνέχεια </w:t>
      </w:r>
      <w:r w:rsidR="00B53765">
        <w:rPr>
          <w:rFonts w:asciiTheme="minorHAnsi" w:hAnsiTheme="minorHAnsi" w:cstheme="minorHAnsi"/>
          <w:lang w:val="el-GR"/>
        </w:rPr>
        <w:t>χρησ</w:t>
      </w:r>
      <w:r w:rsidR="000304C3">
        <w:rPr>
          <w:rFonts w:asciiTheme="minorHAnsi" w:hAnsiTheme="minorHAnsi" w:cstheme="minorHAnsi"/>
          <w:lang w:val="el-GR"/>
        </w:rPr>
        <w:t xml:space="preserve">ιμοποιείται ο αλγόριθμος </w:t>
      </w:r>
      <w:r w:rsidR="000304C3" w:rsidRPr="000304C3">
        <w:rPr>
          <w:rFonts w:asciiTheme="minorHAnsi" w:hAnsiTheme="minorHAnsi" w:cstheme="minorHAnsi"/>
          <w:i/>
          <w:iCs/>
        </w:rPr>
        <w:t>Viterbi</w:t>
      </w:r>
      <w:r w:rsidR="000304C3" w:rsidRPr="000304C3">
        <w:rPr>
          <w:rFonts w:asciiTheme="minorHAnsi" w:hAnsiTheme="minorHAnsi" w:cstheme="minorHAnsi"/>
          <w:lang w:val="el-GR"/>
        </w:rPr>
        <w:t xml:space="preserve"> </w:t>
      </w:r>
      <w:r w:rsidR="000304C3">
        <w:rPr>
          <w:rFonts w:asciiTheme="minorHAnsi" w:hAnsiTheme="minorHAnsi" w:cstheme="minorHAnsi"/>
          <w:lang w:val="el-GR"/>
        </w:rPr>
        <w:t xml:space="preserve">για τις αλληλουχίες του </w:t>
      </w:r>
      <w:proofErr w:type="spellStart"/>
      <w:r w:rsidR="000304C3" w:rsidRPr="000304C3">
        <w:rPr>
          <w:rFonts w:asciiTheme="minorHAnsi" w:hAnsiTheme="minorHAnsi" w:cstheme="minorHAnsi"/>
          <w:i/>
          <w:iCs/>
        </w:rPr>
        <w:t>datasetB</w:t>
      </w:r>
      <w:proofErr w:type="spellEnd"/>
      <w:r w:rsidR="00356FAD" w:rsidRPr="00356FAD">
        <w:rPr>
          <w:rFonts w:asciiTheme="minorHAnsi" w:hAnsiTheme="minorHAnsi" w:cstheme="minorHAnsi"/>
          <w:i/>
          <w:iCs/>
          <w:lang w:val="el-GR"/>
        </w:rPr>
        <w:t xml:space="preserve">, </w:t>
      </w:r>
      <w:r w:rsidR="00356FAD">
        <w:rPr>
          <w:rFonts w:asciiTheme="minorHAnsi" w:hAnsiTheme="minorHAnsi" w:cstheme="minorHAnsi"/>
          <w:lang w:val="el-GR"/>
        </w:rPr>
        <w:t xml:space="preserve">για να βρεθούν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paths</w:t>
      </w:r>
      <w:r w:rsidR="00356FAD" w:rsidRPr="00356FAD">
        <w:rPr>
          <w:rFonts w:asciiTheme="minorHAnsi" w:hAnsiTheme="minorHAnsi" w:cstheme="minorHAnsi"/>
          <w:lang w:val="el-GR"/>
        </w:rPr>
        <w:t xml:space="preserve"> (</w:t>
      </w:r>
      <w:r w:rsidR="00356FAD">
        <w:rPr>
          <w:rFonts w:asciiTheme="minorHAnsi" w:hAnsiTheme="minorHAnsi" w:cstheme="minorHAnsi"/>
          <w:lang w:val="el-GR"/>
        </w:rPr>
        <w:t>οι στοιχισμένες αλληλουχίες</w:t>
      </w:r>
      <w:r w:rsidR="00356FAD" w:rsidRPr="00356FAD">
        <w:rPr>
          <w:rFonts w:asciiTheme="minorHAnsi" w:hAnsiTheme="minorHAnsi" w:cstheme="minorHAnsi"/>
          <w:lang w:val="el-GR"/>
        </w:rPr>
        <w:t>)</w:t>
      </w:r>
      <w:r w:rsidR="00356FAD">
        <w:rPr>
          <w:rFonts w:asciiTheme="minorHAnsi" w:hAnsiTheme="minorHAnsi" w:cstheme="minorHAnsi"/>
          <w:lang w:val="el-GR"/>
        </w:rPr>
        <w:t xml:space="preserve"> και τα </w:t>
      </w:r>
      <w:r w:rsidR="00356FAD">
        <w:rPr>
          <w:rFonts w:asciiTheme="minorHAnsi" w:hAnsiTheme="minorHAnsi" w:cstheme="minorHAnsi"/>
        </w:rPr>
        <w:t>alignment</w:t>
      </w:r>
      <w:r w:rsidR="00356FAD" w:rsidRPr="00356FAD">
        <w:rPr>
          <w:rFonts w:asciiTheme="minorHAnsi" w:hAnsiTheme="minorHAnsi" w:cstheme="minorHAnsi"/>
          <w:lang w:val="el-GR"/>
        </w:rPr>
        <w:t xml:space="preserve"> </w:t>
      </w:r>
      <w:r w:rsidR="00356FAD">
        <w:rPr>
          <w:rFonts w:asciiTheme="minorHAnsi" w:hAnsiTheme="minorHAnsi" w:cstheme="minorHAnsi"/>
        </w:rPr>
        <w:t>scores</w:t>
      </w:r>
      <w:r w:rsidR="00356FAD" w:rsidRPr="00356FAD">
        <w:rPr>
          <w:rFonts w:asciiTheme="minorHAnsi" w:hAnsiTheme="minorHAnsi" w:cstheme="minorHAnsi"/>
          <w:lang w:val="el-GR"/>
        </w:rPr>
        <w:t xml:space="preserve">. </w:t>
      </w:r>
      <w:r w:rsidR="00356FAD">
        <w:rPr>
          <w:rFonts w:asciiTheme="minorHAnsi" w:hAnsiTheme="minorHAnsi" w:cstheme="minorHAnsi"/>
          <w:lang w:val="el-GR"/>
        </w:rPr>
        <w:t xml:space="preserve">Και στις δύο περιπτώσεις οι αλληλουχίες </w:t>
      </w:r>
      <w:r w:rsidR="003D5353">
        <w:rPr>
          <w:rFonts w:asciiTheme="minorHAnsi" w:hAnsiTheme="minorHAnsi" w:cstheme="minorHAnsi"/>
          <w:lang w:val="el-GR"/>
        </w:rPr>
        <w:t xml:space="preserve">γίνονται </w:t>
      </w:r>
      <w:r w:rsidR="003D5353">
        <w:rPr>
          <w:rFonts w:asciiTheme="minorHAnsi" w:hAnsiTheme="minorHAnsi" w:cstheme="minorHAnsi"/>
        </w:rPr>
        <w:t>padded</w:t>
      </w:r>
      <w:r w:rsidR="003D5353" w:rsidRPr="003D5353">
        <w:rPr>
          <w:rFonts w:asciiTheme="minorHAnsi" w:hAnsiTheme="minorHAnsi" w:cstheme="minorHAnsi"/>
          <w:lang w:val="el-GR"/>
        </w:rPr>
        <w:t xml:space="preserve">, </w:t>
      </w:r>
      <w:r w:rsidR="003D5353">
        <w:rPr>
          <w:rFonts w:asciiTheme="minorHAnsi" w:hAnsiTheme="minorHAnsi" w:cstheme="minorHAnsi"/>
          <w:lang w:val="el-GR"/>
        </w:rPr>
        <w:t xml:space="preserve">προσθέτοντας </w:t>
      </w:r>
      <w:r w:rsidR="003D5353" w:rsidRPr="003D5353">
        <w:rPr>
          <w:rFonts w:asciiTheme="minorHAnsi" w:hAnsiTheme="minorHAnsi" w:cstheme="minorHAnsi"/>
          <w:i/>
          <w:iCs/>
          <w:lang w:val="el-GR"/>
        </w:rPr>
        <w:t>‘-’</w:t>
      </w:r>
      <w:r w:rsidR="003D5353">
        <w:rPr>
          <w:rFonts w:asciiTheme="minorHAnsi" w:hAnsiTheme="minorHAnsi" w:cstheme="minorHAnsi"/>
          <w:lang w:val="el-GR"/>
        </w:rPr>
        <w:t xml:space="preserve"> στο τέλος, ώστε όλες να έχουν το ίδιο μήκος.</w:t>
      </w:r>
    </w:p>
    <w:p w14:paraId="315A12BA" w14:textId="77777777" w:rsidR="00F35046" w:rsidRPr="00EE1EF1" w:rsidRDefault="00F35046" w:rsidP="00DE1E4A">
      <w:pPr>
        <w:rPr>
          <w:lang w:val="el-GR"/>
        </w:rPr>
      </w:pPr>
    </w:p>
    <w:p w14:paraId="3131E6E3" w14:textId="77777777" w:rsidR="00F35046" w:rsidRPr="00EE1EF1" w:rsidRDefault="00F35046" w:rsidP="00DE1E4A">
      <w:pPr>
        <w:rPr>
          <w:lang w:val="el-GR"/>
        </w:rPr>
      </w:pPr>
    </w:p>
    <w:p w14:paraId="7F5F9167" w14:textId="77777777" w:rsidR="00F35046" w:rsidRPr="00EE1EF1" w:rsidRDefault="00F35046" w:rsidP="00DE1E4A">
      <w:pPr>
        <w:rPr>
          <w:lang w:val="el-GR"/>
        </w:rPr>
      </w:pPr>
    </w:p>
    <w:p w14:paraId="6C9E4AC8" w14:textId="77777777" w:rsidR="00F35046" w:rsidRPr="00EE1EF1" w:rsidRDefault="00F35046" w:rsidP="00DE1E4A">
      <w:pPr>
        <w:rPr>
          <w:lang w:val="el-GR"/>
        </w:rPr>
      </w:pPr>
    </w:p>
    <w:p w14:paraId="331FB724" w14:textId="77777777" w:rsidR="00F35046" w:rsidRPr="00EE1EF1" w:rsidRDefault="00F35046" w:rsidP="00DE1E4A">
      <w:pPr>
        <w:rPr>
          <w:lang w:val="el-GR"/>
        </w:rPr>
      </w:pPr>
    </w:p>
    <w:p w14:paraId="3C45A6B5" w14:textId="77777777" w:rsidR="00F35046" w:rsidRPr="00EE1EF1" w:rsidRDefault="00F35046" w:rsidP="00DE1E4A">
      <w:pPr>
        <w:rPr>
          <w:lang w:val="el-GR"/>
        </w:rPr>
      </w:pPr>
    </w:p>
    <w:p w14:paraId="00ED779C" w14:textId="77777777" w:rsidR="00F35046" w:rsidRPr="00EE1EF1" w:rsidRDefault="00F35046" w:rsidP="00DE1E4A">
      <w:pPr>
        <w:rPr>
          <w:lang w:val="el-GR"/>
        </w:rPr>
      </w:pPr>
    </w:p>
    <w:p w14:paraId="253424D6" w14:textId="77777777" w:rsidR="00F35046" w:rsidRPr="00EE1EF1" w:rsidRDefault="00F35046" w:rsidP="00DE1E4A">
      <w:pPr>
        <w:rPr>
          <w:lang w:val="el-GR"/>
        </w:rPr>
      </w:pPr>
    </w:p>
    <w:p w14:paraId="3152ECFC" w14:textId="77777777" w:rsidR="00F35046" w:rsidRPr="00EE1EF1" w:rsidRDefault="00F35046" w:rsidP="00DE1E4A">
      <w:pPr>
        <w:rPr>
          <w:lang w:val="el-GR"/>
        </w:rPr>
      </w:pPr>
    </w:p>
    <w:p w14:paraId="052FA7A2" w14:textId="77777777" w:rsidR="00F35046" w:rsidRPr="00EE1EF1" w:rsidRDefault="00F35046" w:rsidP="00DE1E4A">
      <w:pPr>
        <w:rPr>
          <w:lang w:val="el-GR"/>
        </w:rPr>
      </w:pPr>
    </w:p>
    <w:p w14:paraId="4F08B14C" w14:textId="77777777" w:rsidR="00F35046" w:rsidRPr="00EE1EF1" w:rsidRDefault="00F35046" w:rsidP="00DE1E4A">
      <w:pPr>
        <w:rPr>
          <w:lang w:val="el-GR"/>
        </w:rPr>
      </w:pPr>
    </w:p>
    <w:p w14:paraId="15FB329D" w14:textId="77777777" w:rsidR="00F35046" w:rsidRPr="00EE1EF1" w:rsidRDefault="00F35046" w:rsidP="00DE1E4A">
      <w:pPr>
        <w:rPr>
          <w:lang w:val="el-GR"/>
        </w:rPr>
      </w:pPr>
    </w:p>
    <w:p w14:paraId="5C3AA510" w14:textId="77777777" w:rsidR="00F35046" w:rsidRPr="00EE1EF1" w:rsidRDefault="00F35046" w:rsidP="00DE1E4A">
      <w:pPr>
        <w:rPr>
          <w:lang w:val="el-GR"/>
        </w:rPr>
      </w:pPr>
    </w:p>
    <w:p w14:paraId="04D4DD9C" w14:textId="77777777" w:rsidR="00F35046" w:rsidRPr="00EE1EF1" w:rsidRDefault="00F35046" w:rsidP="00DE1E4A">
      <w:pPr>
        <w:rPr>
          <w:lang w:val="el-GR"/>
        </w:rPr>
      </w:pPr>
    </w:p>
    <w:p w14:paraId="27DAA7B1" w14:textId="77777777" w:rsidR="00F35046" w:rsidRPr="00EE1EF1" w:rsidRDefault="00F35046" w:rsidP="00DE1E4A">
      <w:pPr>
        <w:rPr>
          <w:lang w:val="el-GR"/>
        </w:rPr>
      </w:pPr>
    </w:p>
    <w:p w14:paraId="21AF34B8" w14:textId="77777777" w:rsidR="00F35046" w:rsidRPr="00EE1EF1" w:rsidRDefault="00F35046" w:rsidP="00DE1E4A">
      <w:pPr>
        <w:rPr>
          <w:lang w:val="el-GR"/>
        </w:rPr>
      </w:pPr>
    </w:p>
    <w:p w14:paraId="0BD014EE" w14:textId="77777777" w:rsidR="00F35046" w:rsidRPr="00EE1EF1" w:rsidRDefault="00F35046" w:rsidP="00DE1E4A">
      <w:pPr>
        <w:rPr>
          <w:lang w:val="el-GR"/>
        </w:rPr>
      </w:pPr>
    </w:p>
    <w:p w14:paraId="7A1ECC95" w14:textId="77777777" w:rsidR="00F35046" w:rsidRPr="00EE1EF1" w:rsidRDefault="00F35046" w:rsidP="00DE1E4A">
      <w:pPr>
        <w:rPr>
          <w:lang w:val="el-GR"/>
        </w:rPr>
      </w:pPr>
    </w:p>
    <w:p w14:paraId="05BE9AD3" w14:textId="77777777" w:rsidR="00F35046" w:rsidRPr="00EE1EF1" w:rsidRDefault="00F35046" w:rsidP="00DE1E4A">
      <w:pPr>
        <w:rPr>
          <w:lang w:val="el-GR"/>
        </w:rPr>
      </w:pPr>
    </w:p>
    <w:p w14:paraId="2C51F2F3" w14:textId="77777777" w:rsidR="00F35046" w:rsidRPr="00EE1EF1" w:rsidRDefault="00F35046" w:rsidP="00DE1E4A">
      <w:pPr>
        <w:rPr>
          <w:lang w:val="el-GR"/>
        </w:rPr>
      </w:pPr>
    </w:p>
    <w:p w14:paraId="24161D55" w14:textId="77777777" w:rsidR="00F35046" w:rsidRPr="00EE1EF1" w:rsidRDefault="00F35046" w:rsidP="00DE1E4A">
      <w:pPr>
        <w:rPr>
          <w:lang w:val="el-GR"/>
        </w:rPr>
      </w:pPr>
    </w:p>
    <w:p w14:paraId="0AE26E81" w14:textId="77777777" w:rsidR="00F35046" w:rsidRPr="00EE1EF1" w:rsidRDefault="00F35046" w:rsidP="00DE1E4A">
      <w:pPr>
        <w:rPr>
          <w:lang w:val="el-GR"/>
        </w:rPr>
      </w:pPr>
    </w:p>
    <w:p w14:paraId="7EB4AF3E" w14:textId="77777777" w:rsidR="00F35046" w:rsidRPr="00EE1EF1" w:rsidRDefault="00F35046" w:rsidP="00DE1E4A">
      <w:pPr>
        <w:rPr>
          <w:lang w:val="el-GR"/>
        </w:rPr>
      </w:pPr>
    </w:p>
    <w:p w14:paraId="30F2557A" w14:textId="77777777" w:rsidR="00F35046" w:rsidRPr="00EE1EF1" w:rsidRDefault="00F35046" w:rsidP="00DE1E4A">
      <w:pPr>
        <w:rPr>
          <w:lang w:val="el-GR"/>
        </w:rPr>
      </w:pPr>
    </w:p>
    <w:p w14:paraId="54E75F6A" w14:textId="77777777" w:rsidR="00F35046" w:rsidRPr="00EE1EF1" w:rsidRDefault="00F35046" w:rsidP="00DE1E4A">
      <w:pPr>
        <w:rPr>
          <w:lang w:val="el-GR"/>
        </w:rPr>
      </w:pPr>
    </w:p>
    <w:p w14:paraId="132B176C" w14:textId="77777777" w:rsidR="00F35046" w:rsidRPr="00EE1EF1" w:rsidRDefault="00F35046" w:rsidP="00DE1E4A">
      <w:pPr>
        <w:rPr>
          <w:lang w:val="el-GR"/>
        </w:rPr>
      </w:pPr>
    </w:p>
    <w:p w14:paraId="45BCECDF" w14:textId="77777777" w:rsidR="00F35046" w:rsidRPr="00EE1EF1" w:rsidRDefault="00F35046" w:rsidP="00DE1E4A">
      <w:pPr>
        <w:rPr>
          <w:lang w:val="el-GR"/>
        </w:rPr>
      </w:pPr>
    </w:p>
    <w:p w14:paraId="2B34DF62" w14:textId="77777777" w:rsidR="00F35046" w:rsidRPr="00A844A0" w:rsidRDefault="00F35046" w:rsidP="00DE1E4A">
      <w:pPr>
        <w:rPr>
          <w:lang w:val="el-GR"/>
        </w:rPr>
      </w:pPr>
    </w:p>
    <w:p w14:paraId="6C28EB63" w14:textId="77777777" w:rsidR="005915CA" w:rsidRPr="00A844A0" w:rsidRDefault="005915CA" w:rsidP="00DE1E4A">
      <w:pPr>
        <w:rPr>
          <w:lang w:val="el-GR"/>
        </w:rPr>
      </w:pPr>
    </w:p>
    <w:p w14:paraId="0B09B604" w14:textId="77777777" w:rsidR="005915CA" w:rsidRPr="00A844A0" w:rsidRDefault="005915CA" w:rsidP="00DE1E4A">
      <w:pPr>
        <w:rPr>
          <w:lang w:val="el-GR"/>
        </w:rPr>
      </w:pPr>
    </w:p>
    <w:p w14:paraId="069BD189" w14:textId="77777777" w:rsidR="005915CA" w:rsidRPr="00A844A0" w:rsidRDefault="005915CA" w:rsidP="00DE1E4A">
      <w:pPr>
        <w:rPr>
          <w:lang w:val="el-GR"/>
        </w:rPr>
      </w:pPr>
    </w:p>
    <w:p w14:paraId="0E2443D6" w14:textId="77777777" w:rsidR="005915CA" w:rsidRPr="00A844A0" w:rsidRDefault="005915CA" w:rsidP="00DE1E4A">
      <w:pPr>
        <w:rPr>
          <w:lang w:val="el-GR"/>
        </w:rPr>
      </w:pPr>
    </w:p>
    <w:p w14:paraId="7ED6875F" w14:textId="77777777" w:rsidR="005915CA" w:rsidRPr="00A844A0" w:rsidRDefault="005915CA" w:rsidP="00DE1E4A">
      <w:pPr>
        <w:rPr>
          <w:lang w:val="el-GR"/>
        </w:rPr>
      </w:pPr>
    </w:p>
    <w:p w14:paraId="2F41128A" w14:textId="77777777" w:rsidR="005915CA" w:rsidRPr="00A844A0" w:rsidRDefault="005915CA" w:rsidP="00DE1E4A">
      <w:pPr>
        <w:rPr>
          <w:lang w:val="el-GR"/>
        </w:rPr>
      </w:pPr>
    </w:p>
    <w:p w14:paraId="023E7578" w14:textId="77777777" w:rsidR="005915CA" w:rsidRPr="00A844A0" w:rsidRDefault="005915CA" w:rsidP="00DE1E4A">
      <w:pPr>
        <w:rPr>
          <w:lang w:val="el-GR"/>
        </w:rPr>
      </w:pPr>
    </w:p>
    <w:p w14:paraId="2F0FA367" w14:textId="77777777" w:rsidR="005915CA" w:rsidRPr="00A844A0" w:rsidRDefault="005915CA" w:rsidP="00DE1E4A">
      <w:pPr>
        <w:rPr>
          <w:lang w:val="el-GR"/>
        </w:rPr>
      </w:pPr>
    </w:p>
    <w:p w14:paraId="40A66E9C" w14:textId="77777777" w:rsidR="005915CA" w:rsidRPr="00A844A0" w:rsidRDefault="005915CA" w:rsidP="00DE1E4A">
      <w:pPr>
        <w:rPr>
          <w:lang w:val="el-GR"/>
        </w:rPr>
      </w:pPr>
    </w:p>
    <w:p w14:paraId="0A2CD5C2" w14:textId="77777777" w:rsidR="005915CA" w:rsidRPr="00A844A0" w:rsidRDefault="005915CA" w:rsidP="00DE1E4A">
      <w:pPr>
        <w:rPr>
          <w:lang w:val="el-GR"/>
        </w:rPr>
      </w:pPr>
    </w:p>
    <w:p w14:paraId="3012B92A" w14:textId="77777777" w:rsidR="005915CA" w:rsidRPr="00A844A0" w:rsidRDefault="005915CA" w:rsidP="00DE1E4A">
      <w:pPr>
        <w:rPr>
          <w:lang w:val="el-GR"/>
        </w:rPr>
      </w:pPr>
    </w:p>
    <w:p w14:paraId="5F6C9288" w14:textId="77777777" w:rsidR="005915CA" w:rsidRPr="00A844A0" w:rsidRDefault="005915CA" w:rsidP="00DE1E4A">
      <w:pPr>
        <w:rPr>
          <w:lang w:val="el-GR"/>
        </w:rPr>
      </w:pPr>
    </w:p>
    <w:p w14:paraId="677D4D59" w14:textId="77777777" w:rsidR="005915CA" w:rsidRPr="00A844A0" w:rsidRDefault="005915CA" w:rsidP="00DE1E4A">
      <w:pPr>
        <w:rPr>
          <w:lang w:val="el-GR"/>
        </w:rPr>
      </w:pPr>
    </w:p>
    <w:p w14:paraId="11B9D791" w14:textId="77777777" w:rsidR="005915CA" w:rsidRPr="00A844A0" w:rsidRDefault="005915CA" w:rsidP="00DE1E4A">
      <w:pPr>
        <w:rPr>
          <w:lang w:val="el-GR"/>
        </w:rPr>
      </w:pPr>
    </w:p>
    <w:p w14:paraId="5DB4FE16" w14:textId="77777777" w:rsidR="00F35046" w:rsidRPr="00EE1EF1" w:rsidRDefault="00F35046" w:rsidP="00DE1E4A">
      <w:pPr>
        <w:rPr>
          <w:lang w:val="el-GR"/>
        </w:rPr>
      </w:pPr>
    </w:p>
    <w:p w14:paraId="0E346D7F" w14:textId="77777777" w:rsidR="00F35046" w:rsidRPr="00EE1EF1" w:rsidRDefault="00F35046" w:rsidP="00DE1E4A">
      <w:pPr>
        <w:rPr>
          <w:lang w:val="el-GR"/>
        </w:rPr>
      </w:pPr>
    </w:p>
    <w:p w14:paraId="0590738A" w14:textId="77777777" w:rsidR="00E71CE4" w:rsidRPr="00A844A0" w:rsidRDefault="00E71CE4" w:rsidP="00DE1E4A">
      <w:pPr>
        <w:rPr>
          <w:del w:id="11" w:author="Microsoft Word" w:date="2024-04-26T11:53:00Z"/>
          <w:lang w:val="el-GR"/>
        </w:rPr>
      </w:pPr>
    </w:p>
    <w:p w14:paraId="23878C90" w14:textId="77777777" w:rsidR="004B197D" w:rsidRPr="00EE1EF1" w:rsidRDefault="004B197D" w:rsidP="00DE1E4A">
      <w:pPr>
        <w:rPr>
          <w:lang w:val="el-GR"/>
        </w:rPr>
      </w:pPr>
    </w:p>
    <w:p w14:paraId="534F8BC0" w14:textId="3CE94C94" w:rsidR="00551707" w:rsidRDefault="00E94EFB" w:rsidP="004E7F14">
      <w:pPr>
        <w:pStyle w:val="ListParagraph"/>
        <w:numPr>
          <w:ilvl w:val="0"/>
          <w:numId w:val="3"/>
        </w:numPr>
        <w:rPr>
          <w:rStyle w:val="Heading1Char"/>
          <w:lang w:val="en-US"/>
        </w:rPr>
      </w:pPr>
      <w:bookmarkStart w:id="12" w:name="_Toc171973164"/>
      <w:r>
        <w:rPr>
          <w:rStyle w:val="Heading1Char"/>
        </w:rPr>
        <w:lastRenderedPageBreak/>
        <w:t>ΕΠΙΔΕΙΞΗ ΤΗΣ ΛΥΣΗΣ</w:t>
      </w:r>
      <w:bookmarkEnd w:id="12"/>
    </w:p>
    <w:p w14:paraId="61B28D5D" w14:textId="7A6F4481" w:rsidR="00551707" w:rsidRDefault="00551707" w:rsidP="00551707">
      <w:pPr>
        <w:rPr>
          <w:rFonts w:asciiTheme="majorHAnsi" w:eastAsia="Arial" w:hAnsiTheme="majorHAnsi" w:cstheme="majorHAnsi"/>
          <w:color w:val="000000" w:themeColor="text1"/>
        </w:rPr>
      </w:pPr>
    </w:p>
    <w:p w14:paraId="2198D380" w14:textId="2DC131D8" w:rsidR="00155AB3" w:rsidRPr="00A844A0" w:rsidRDefault="00551707" w:rsidP="00955E7B">
      <w:pPr>
        <w:jc w:val="both"/>
        <w:rPr>
          <w:rFonts w:asciiTheme="minorHAnsi" w:hAnsiTheme="minorHAnsi" w:cstheme="minorHAnsi"/>
          <w:lang w:val="el-GR"/>
        </w:rPr>
      </w:pP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Για να αναδείξουμε την λειτουργία </w:t>
      </w:r>
      <w:r w:rsidR="00DD0965" w:rsidRPr="00DD0965">
        <w:rPr>
          <w:rFonts w:asciiTheme="minorHAnsi" w:eastAsia="Arial" w:hAnsiTheme="minorHAnsi" w:cstheme="minorHAnsi"/>
          <w:color w:val="000000" w:themeColor="text1"/>
          <w:lang w:val="el-GR"/>
        </w:rPr>
        <w:t>των προγραμμάτων</w:t>
      </w:r>
      <w:r w:rsidRP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 </w:t>
      </w:r>
      <w:r w:rsidR="00DD0965">
        <w:rPr>
          <w:rFonts w:asciiTheme="minorHAnsi" w:eastAsia="Arial" w:hAnsiTheme="minorHAnsi" w:cstheme="minorHAnsi"/>
          <w:color w:val="000000" w:themeColor="text1"/>
          <w:lang w:val="el-GR"/>
        </w:rPr>
        <w:t xml:space="preserve">θα τρέξουν </w:t>
      </w:r>
      <w:r w:rsid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με τη σειρά τα προγράμματα 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 xml:space="preserve">, 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iii</w:t>
      </w:r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  <w:lang w:val="el-GR"/>
        </w:rPr>
        <w:t>.</w:t>
      </w:r>
      <w:proofErr w:type="spellStart"/>
      <w:r w:rsidR="00AA2DE3" w:rsidRPr="00AA2DE3">
        <w:rPr>
          <w:rFonts w:asciiTheme="minorHAnsi" w:eastAsia="Arial" w:hAnsiTheme="minorHAnsi" w:cstheme="minorHAnsi"/>
          <w:i/>
          <w:iCs/>
          <w:color w:val="000000" w:themeColor="text1"/>
        </w:rPr>
        <w:t>py</w:t>
      </w:r>
      <w:proofErr w:type="spellEnd"/>
      <w:r w:rsidR="00AA2DE3" w:rsidRPr="00AA2DE3">
        <w:rPr>
          <w:rFonts w:asciiTheme="minorHAnsi" w:eastAsia="Arial" w:hAnsiTheme="minorHAnsi" w:cstheme="minorHAnsi"/>
          <w:color w:val="000000" w:themeColor="text1"/>
          <w:lang w:val="el-GR"/>
        </w:rPr>
        <w:t>.</w:t>
      </w:r>
    </w:p>
    <w:p w14:paraId="73248AFE" w14:textId="50958A74" w:rsidR="00155AB3" w:rsidRPr="00B35161" w:rsidRDefault="00155AB3" w:rsidP="004F0635">
      <w:pPr>
        <w:rPr>
          <w:b/>
          <w:bCs/>
          <w:i/>
          <w:iCs/>
          <w:lang w:val="el-GR"/>
        </w:rPr>
      </w:pPr>
    </w:p>
    <w:p w14:paraId="01D1D828" w14:textId="1B5669E1" w:rsidR="00AB52E4" w:rsidRPr="00E71CE4" w:rsidRDefault="003221CE" w:rsidP="00E71CE4">
      <w:pPr>
        <w:pStyle w:val="Heading2"/>
        <w:numPr>
          <w:ilvl w:val="2"/>
          <w:numId w:val="9"/>
        </w:numPr>
        <w:rPr>
          <w:lang w:val="el-GR"/>
        </w:rPr>
      </w:pPr>
      <w:bookmarkStart w:id="13" w:name="_Toc171973165"/>
      <w:r>
        <w:rPr>
          <w:noProof/>
          <w:lang w:val="el-GR"/>
        </w:rPr>
        <w:drawing>
          <wp:anchor distT="0" distB="0" distL="114300" distR="114300" simplePos="0" relativeHeight="251717632" behindDoc="0" locked="0" layoutInCell="1" allowOverlap="1" wp14:anchorId="1CBFFA50" wp14:editId="75C4B217">
            <wp:simplePos x="0" y="0"/>
            <wp:positionH relativeFrom="column">
              <wp:posOffset>3383280</wp:posOffset>
            </wp:positionH>
            <wp:positionV relativeFrom="paragraph">
              <wp:posOffset>384175</wp:posOffset>
            </wp:positionV>
            <wp:extent cx="2969895" cy="6517005"/>
            <wp:effectExtent l="0" t="0" r="1905" b="0"/>
            <wp:wrapSquare wrapText="bothSides"/>
            <wp:docPr id="203869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6248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3A478D5F" wp14:editId="45C57E64">
            <wp:simplePos x="0" y="0"/>
            <wp:positionH relativeFrom="column">
              <wp:posOffset>-818402</wp:posOffset>
            </wp:positionH>
            <wp:positionV relativeFrom="paragraph">
              <wp:posOffset>384549</wp:posOffset>
            </wp:positionV>
            <wp:extent cx="3926840" cy="3469640"/>
            <wp:effectExtent l="0" t="0" r="0" b="0"/>
            <wp:wrapSquare wrapText="bothSides"/>
            <wp:docPr id="1462142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2479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1C17">
        <w:rPr>
          <w:sz w:val="24"/>
        </w:rPr>
        <w:t>i</w:t>
      </w:r>
      <w:bookmarkEnd w:id="13"/>
      <w:proofErr w:type="spellEnd"/>
    </w:p>
    <w:p w14:paraId="1B95935F" w14:textId="268CADB0" w:rsidR="00B17021" w:rsidRDefault="00B17021" w:rsidP="004F0635">
      <w:pPr>
        <w:jc w:val="center"/>
        <w:rPr>
          <w:b/>
          <w:bCs/>
          <w:i/>
          <w:iCs/>
          <w:lang w:val="el-GR"/>
        </w:rPr>
      </w:pPr>
    </w:p>
    <w:p w14:paraId="4DD90E9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49FB967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82E1E4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64D4C8C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50F452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9FFDF6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71B7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2EFB7F0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04E70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062BAA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607B9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E5903DF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05135D4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479373E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4CF608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AC6F935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EB41D83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18F26D" w14:textId="77777777" w:rsidR="003221CE" w:rsidRDefault="003221CE" w:rsidP="004F0635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91D7613" w14:textId="2B5CB94F" w:rsidR="00DD0965" w:rsidRPr="00364D46" w:rsidRDefault="00DD0965" w:rsidP="003221CE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3221CE">
        <w:rPr>
          <w:rFonts w:asciiTheme="majorHAnsi" w:hAnsiTheme="majorHAnsi" w:cstheme="majorHAnsi"/>
          <w:b/>
          <w:bCs/>
          <w:i/>
          <w:iCs/>
        </w:rPr>
        <w:t>5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  <w:r w:rsidR="003221CE" w:rsidRP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3221CE">
        <w:rPr>
          <w:rFonts w:asciiTheme="majorHAnsi" w:hAnsiTheme="majorHAnsi" w:cstheme="majorHAnsi"/>
          <w:b/>
          <w:bCs/>
          <w:i/>
          <w:iCs/>
          <w:lang w:val="el-GR"/>
        </w:rPr>
        <w:t xml:space="preserve">και </w:t>
      </w:r>
      <w:proofErr w:type="spellStart"/>
      <w:r w:rsidR="003221CE"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44B7BD28" w14:textId="1E790CA9" w:rsidR="004F0635" w:rsidRDefault="004F0635" w:rsidP="004F0635">
      <w:pPr>
        <w:jc w:val="center"/>
        <w:rPr>
          <w:b/>
          <w:bCs/>
          <w:i/>
          <w:iCs/>
          <w:lang w:val="el-GR"/>
        </w:rPr>
      </w:pPr>
    </w:p>
    <w:p w14:paraId="4DEF7365" w14:textId="5640B817" w:rsidR="00A55D90" w:rsidRDefault="00A55D90" w:rsidP="004F0635">
      <w:pPr>
        <w:jc w:val="center"/>
        <w:rPr>
          <w:b/>
          <w:bCs/>
          <w:i/>
          <w:iCs/>
          <w:lang w:val="el-GR"/>
        </w:rPr>
      </w:pPr>
    </w:p>
    <w:p w14:paraId="4AD8B9B9" w14:textId="02061864" w:rsidR="00B35161" w:rsidRPr="005915CA" w:rsidRDefault="00B35161" w:rsidP="000C1C17"/>
    <w:p w14:paraId="536DD6D6" w14:textId="21E2D9FB" w:rsidR="000C1C17" w:rsidRDefault="000C1C17" w:rsidP="004E7F14">
      <w:pPr>
        <w:pStyle w:val="Heading2"/>
        <w:numPr>
          <w:ilvl w:val="2"/>
          <w:numId w:val="9"/>
        </w:numPr>
        <w:rPr>
          <w:sz w:val="24"/>
          <w:lang w:val="el-GR"/>
        </w:rPr>
      </w:pPr>
      <w:bookmarkStart w:id="14" w:name="_Toc171973166"/>
      <w:r>
        <w:rPr>
          <w:sz w:val="24"/>
        </w:rPr>
        <w:lastRenderedPageBreak/>
        <w:t>ii</w:t>
      </w:r>
      <w:bookmarkEnd w:id="14"/>
    </w:p>
    <w:p w14:paraId="09167CE1" w14:textId="6ECE0B0B" w:rsidR="00F84378" w:rsidRPr="00F84378" w:rsidRDefault="00D1745D" w:rsidP="00F84378">
      <w:pPr>
        <w:jc w:val="center"/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3D876219" wp14:editId="184E5361">
            <wp:simplePos x="0" y="0"/>
            <wp:positionH relativeFrom="column">
              <wp:posOffset>966470</wp:posOffset>
            </wp:positionH>
            <wp:positionV relativeFrom="paragraph">
              <wp:posOffset>133985</wp:posOffset>
            </wp:positionV>
            <wp:extent cx="3897630" cy="3469640"/>
            <wp:effectExtent l="0" t="0" r="1270" b="0"/>
            <wp:wrapSquare wrapText="bothSides"/>
            <wp:docPr id="68111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4824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4155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BB86D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640085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B59E838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1649F9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7D99853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D008B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13D3B9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A0ECE4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D31D8C1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39741E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BF54E60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CB58437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DF0152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33175B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2351B1B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5EE2CBD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177E4F29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F4C1B26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C98568E" w14:textId="77777777" w:rsidR="00563EE7" w:rsidRDefault="00563EE7" w:rsidP="00F84378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6438E1BC" w14:textId="22D74F3A" w:rsidR="00F84378" w:rsidRPr="00563EE7" w:rsidRDefault="00F84378" w:rsidP="00F84378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559C5">
        <w:rPr>
          <w:rFonts w:asciiTheme="majorHAnsi" w:hAnsiTheme="majorHAnsi" w:cstheme="majorHAnsi"/>
          <w:b/>
          <w:bCs/>
          <w:i/>
          <w:iCs/>
          <w:lang w:val="el-GR"/>
        </w:rPr>
        <w:t>6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563EE7">
        <w:rPr>
          <w:rFonts w:asciiTheme="majorHAnsi" w:hAnsiTheme="majorHAnsi" w:cstheme="majorHAnsi"/>
          <w:b/>
          <w:bCs/>
          <w:i/>
          <w:iCs/>
          <w:lang w:val="el-GR"/>
        </w:rPr>
        <w:t xml:space="preserve">Στοιχισμένες αλληλουχίες του </w:t>
      </w:r>
      <w:proofErr w:type="spellStart"/>
      <w:r w:rsidR="00563EE7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6D96933D" w14:textId="21AC01B8" w:rsidR="00B17021" w:rsidRPr="00B17021" w:rsidRDefault="00B17021" w:rsidP="00B17021">
      <w:pPr>
        <w:rPr>
          <w:lang w:val="el-GR"/>
        </w:rPr>
      </w:pPr>
    </w:p>
    <w:p w14:paraId="44817159" w14:textId="22C6E5A1" w:rsidR="00F84378" w:rsidRPr="00563EE7" w:rsidRDefault="00F84378" w:rsidP="000C1C17">
      <w:pPr>
        <w:rPr>
          <w:lang w:val="el-GR"/>
        </w:rPr>
      </w:pPr>
    </w:p>
    <w:p w14:paraId="4E57EF04" w14:textId="632A2EF4" w:rsidR="00627AEF" w:rsidRPr="00627AEF" w:rsidRDefault="00E60A9D" w:rsidP="00627AEF">
      <w:pPr>
        <w:pStyle w:val="Heading2"/>
        <w:numPr>
          <w:ilvl w:val="2"/>
          <w:numId w:val="9"/>
        </w:numPr>
        <w:rPr>
          <w:sz w:val="24"/>
        </w:rPr>
      </w:pPr>
      <w:bookmarkStart w:id="15" w:name="_Toc171973167"/>
      <w:r>
        <w:rPr>
          <w:sz w:val="24"/>
        </w:rPr>
        <w:t>i</w:t>
      </w:r>
      <w:r w:rsidR="000C1C17">
        <w:rPr>
          <w:sz w:val="24"/>
        </w:rPr>
        <w:t>ii</w:t>
      </w:r>
      <w:bookmarkEnd w:id="15"/>
    </w:p>
    <w:p w14:paraId="71790C8B" w14:textId="46B1B0AC" w:rsidR="00627AEF" w:rsidRPr="00F84378" w:rsidRDefault="00627AEF" w:rsidP="00627AEF">
      <w:pPr>
        <w:jc w:val="center"/>
      </w:pPr>
    </w:p>
    <w:p w14:paraId="0C0BB97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86210C8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393E6A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F6DA" w14:textId="7FA58ECD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3CED38E0" wp14:editId="69E08D22">
            <wp:simplePos x="0" y="0"/>
            <wp:positionH relativeFrom="column">
              <wp:posOffset>106717</wp:posOffset>
            </wp:positionH>
            <wp:positionV relativeFrom="paragraph">
              <wp:posOffset>279736</wp:posOffset>
            </wp:positionV>
            <wp:extent cx="5226050" cy="1270635"/>
            <wp:effectExtent l="0" t="0" r="6350" b="0"/>
            <wp:wrapSquare wrapText="bothSides"/>
            <wp:docPr id="143251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165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EC7CA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C63EC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010E61B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2D53EED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35CC484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9A0E7FC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2810D1A3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4C6308C0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38DB371E" w14:textId="77777777" w:rsidR="00AB6009" w:rsidRDefault="00AB6009" w:rsidP="00627AEF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0ABE3DF" w14:textId="2675D580" w:rsidR="00AB6009" w:rsidRPr="00CB5DBD" w:rsidRDefault="00627AEF" w:rsidP="00AB6009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7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>Πιθανότητες</w:t>
      </w:r>
      <w:r w:rsidR="00AB6009" w:rsidRPr="00A410B4">
        <w:rPr>
          <w:rFonts w:asciiTheme="majorHAnsi" w:hAnsiTheme="majorHAnsi" w:cstheme="majorHAnsi"/>
          <w:b/>
          <w:bCs/>
          <w:i/>
          <w:iCs/>
          <w:lang w:val="el-GR"/>
        </w:rPr>
        <w:t xml:space="preserve"> </w:t>
      </w:r>
      <w:r w:rsidR="00AB6009">
        <w:rPr>
          <w:rFonts w:asciiTheme="majorHAnsi" w:hAnsiTheme="majorHAnsi" w:cstheme="majorHAnsi"/>
          <w:b/>
          <w:bCs/>
          <w:i/>
          <w:iCs/>
          <w:lang w:val="el-GR"/>
        </w:rPr>
        <w:t xml:space="preserve">μετάβασης των στοιχισμένων αλληλουχιών του </w:t>
      </w:r>
      <w:proofErr w:type="spellStart"/>
      <w:r w:rsidR="00AB6009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5D5183F4" w14:textId="77777777" w:rsidR="00AB6009" w:rsidRPr="000C66BD" w:rsidRDefault="00AB6009" w:rsidP="00AB6009">
      <w:pPr>
        <w:rPr>
          <w:lang w:val="el-GR"/>
        </w:rPr>
      </w:pPr>
    </w:p>
    <w:p w14:paraId="2E00579E" w14:textId="1B400C59" w:rsidR="00627AEF" w:rsidRPr="00F84378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44971FB5" w14:textId="3DF7B25C" w:rsidR="00627AEF" w:rsidRPr="00E32EC9" w:rsidRDefault="00627AEF" w:rsidP="00627AEF">
      <w:pPr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A8414F" w14:textId="3DE7C60C" w:rsidR="00627AEF" w:rsidRPr="00B17021" w:rsidRDefault="00627AEF" w:rsidP="00627AEF">
      <w:pPr>
        <w:rPr>
          <w:lang w:val="el-GR"/>
        </w:rPr>
      </w:pPr>
    </w:p>
    <w:p w14:paraId="73646767" w14:textId="578809F0" w:rsidR="00627AEF" w:rsidRPr="00E32EC9" w:rsidRDefault="00E32EC9" w:rsidP="00627AEF">
      <w:pPr>
        <w:rPr>
          <w:lang w:val="el-GR"/>
        </w:rPr>
      </w:pPr>
      <w:r>
        <w:rPr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694080" behindDoc="0" locked="0" layoutInCell="1" allowOverlap="1" wp14:anchorId="5E2E1247" wp14:editId="504D0DF0">
            <wp:simplePos x="0" y="0"/>
            <wp:positionH relativeFrom="column">
              <wp:posOffset>1021640</wp:posOffset>
            </wp:positionH>
            <wp:positionV relativeFrom="paragraph">
              <wp:posOffset>38735</wp:posOffset>
            </wp:positionV>
            <wp:extent cx="3712845" cy="6409690"/>
            <wp:effectExtent l="0" t="0" r="0" b="3810"/>
            <wp:wrapSquare wrapText="bothSides"/>
            <wp:docPr id="35578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8243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B1F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8DD9F3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EDAD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309FC6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913956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EE63B9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4DDB22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65C56D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93FD3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21CB58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13F44E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B8F67A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0162DB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226D28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2C49D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5091E6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A648B3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629E90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75C8795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3DA7A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E21D939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749302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2DAD5B9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C1E648E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9868C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81C46A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52B8021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0F5BF9C4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6911F96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4D64BA0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131B131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1171D44F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7FA502C8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55FFF8C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36800933" w14:textId="77777777" w:rsidR="00E32EC9" w:rsidRPr="00AB6009" w:rsidRDefault="00E32EC9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</w:p>
    <w:p w14:paraId="6DDFC749" w14:textId="63424FE6" w:rsidR="00627AEF" w:rsidRPr="00CB5DBD" w:rsidRDefault="00627AEF" w:rsidP="00627AEF">
      <w:pPr>
        <w:jc w:val="center"/>
        <w:rPr>
          <w:rFonts w:asciiTheme="majorHAnsi" w:hAnsiTheme="majorHAnsi" w:cstheme="majorHAnsi"/>
          <w:b/>
          <w:bCs/>
          <w:i/>
          <w:iCs/>
          <w:lang w:val="el-GR"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Εικόνα </w:t>
      </w:r>
      <w:r w:rsidR="00A559C5" w:rsidRPr="00A844A0">
        <w:rPr>
          <w:rFonts w:asciiTheme="majorHAnsi" w:hAnsiTheme="majorHAnsi" w:cstheme="majorHAnsi"/>
          <w:b/>
          <w:bCs/>
          <w:i/>
          <w:iCs/>
          <w:lang w:val="el-GR"/>
        </w:rPr>
        <w:t>8</w:t>
      </w: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 xml:space="preserve">. </w:t>
      </w:r>
      <w:r w:rsidR="00E32EC9">
        <w:rPr>
          <w:rFonts w:asciiTheme="majorHAnsi" w:hAnsiTheme="majorHAnsi" w:cstheme="majorHAnsi"/>
          <w:b/>
          <w:bCs/>
          <w:i/>
          <w:iCs/>
          <w:lang w:val="el-GR"/>
        </w:rPr>
        <w:t>Πιθανότητες εκπ</w:t>
      </w:r>
      <w:r w:rsidR="00CB5DBD">
        <w:rPr>
          <w:rFonts w:asciiTheme="majorHAnsi" w:hAnsiTheme="majorHAnsi" w:cstheme="majorHAnsi"/>
          <w:b/>
          <w:bCs/>
          <w:i/>
          <w:iCs/>
          <w:lang w:val="el-GR"/>
        </w:rPr>
        <w:t xml:space="preserve">ομπής των στοιχισμένων αλληλουχιών του </w:t>
      </w:r>
      <w:proofErr w:type="spellStart"/>
      <w:r w:rsidR="00CB5DBD">
        <w:rPr>
          <w:rFonts w:asciiTheme="majorHAnsi" w:hAnsiTheme="majorHAnsi" w:cstheme="majorHAnsi"/>
          <w:b/>
          <w:bCs/>
          <w:i/>
          <w:iCs/>
        </w:rPr>
        <w:t>datasetA</w:t>
      </w:r>
      <w:proofErr w:type="spellEnd"/>
    </w:p>
    <w:p w14:paraId="484EBF64" w14:textId="77777777" w:rsidR="00627AEF" w:rsidRPr="000C66BD" w:rsidRDefault="00627AEF" w:rsidP="00627AEF">
      <w:pPr>
        <w:rPr>
          <w:lang w:val="el-GR"/>
        </w:rPr>
      </w:pPr>
    </w:p>
    <w:p w14:paraId="0F466A25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1B62B4C8" w14:textId="77777777" w:rsidR="00AD354F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34BE1DFF" w14:textId="4569C5C6" w:rsidR="00AD354F" w:rsidRPr="00AB52E4" w:rsidRDefault="00AD354F" w:rsidP="00AD354F">
      <w:pPr>
        <w:jc w:val="both"/>
        <w:rPr>
          <w:rFonts w:asciiTheme="minorHAnsi" w:hAnsiTheme="minorHAnsi" w:cstheme="minorHAnsi"/>
          <w:lang w:val="el-GR"/>
        </w:rPr>
      </w:pPr>
    </w:p>
    <w:p w14:paraId="7C918218" w14:textId="2B189CC3" w:rsidR="00AD354F" w:rsidRPr="00AB52E4" w:rsidRDefault="00AD354F" w:rsidP="00AD354F">
      <w:pPr>
        <w:rPr>
          <w:rFonts w:asciiTheme="majorHAnsi" w:hAnsiTheme="majorHAnsi" w:cstheme="majorHAnsi"/>
          <w:lang w:val="el-GR"/>
        </w:rPr>
      </w:pPr>
    </w:p>
    <w:p w14:paraId="201DF734" w14:textId="1BB21FF8" w:rsidR="00AD354F" w:rsidRPr="00AD354F" w:rsidRDefault="00AD354F" w:rsidP="00627AEF">
      <w:pPr>
        <w:rPr>
          <w:lang w:val="el-GR"/>
        </w:rPr>
      </w:pPr>
    </w:p>
    <w:p w14:paraId="1F13BAF0" w14:textId="31D2D4CD" w:rsidR="00AD354F" w:rsidRPr="00AD354F" w:rsidRDefault="00AD354F" w:rsidP="00627AEF">
      <w:pPr>
        <w:rPr>
          <w:lang w:val="el-GR"/>
        </w:rPr>
      </w:pPr>
    </w:p>
    <w:p w14:paraId="76B8DF8F" w14:textId="07AEE820" w:rsidR="00AD354F" w:rsidRPr="00AD354F" w:rsidRDefault="00AD354F" w:rsidP="00627AEF">
      <w:pPr>
        <w:rPr>
          <w:lang w:val="el-GR"/>
        </w:rPr>
      </w:pPr>
    </w:p>
    <w:p w14:paraId="7237BC05" w14:textId="0DC8956D" w:rsidR="00627AEF" w:rsidRPr="009241F6" w:rsidRDefault="00627AEF" w:rsidP="00627AEF">
      <w:pPr>
        <w:rPr>
          <w:lang w:val="el-GR"/>
        </w:rPr>
      </w:pPr>
    </w:p>
    <w:p w14:paraId="6EF84EA3" w14:textId="49775A39" w:rsidR="00627AEF" w:rsidRDefault="00627AEF" w:rsidP="00627AEF">
      <w:pPr>
        <w:rPr>
          <w:lang w:val="el-GR"/>
        </w:rPr>
      </w:pPr>
    </w:p>
    <w:p w14:paraId="46EDBF72" w14:textId="19898162" w:rsidR="00627AEF" w:rsidRDefault="00627AEF" w:rsidP="00627AEF">
      <w:pPr>
        <w:rPr>
          <w:lang w:val="el-GR"/>
        </w:rPr>
      </w:pPr>
    </w:p>
    <w:p w14:paraId="29D65866" w14:textId="3C42C13C" w:rsidR="00627AEF" w:rsidRDefault="00627AEF" w:rsidP="00627AEF">
      <w:pPr>
        <w:rPr>
          <w:lang w:val="el-GR"/>
        </w:rPr>
      </w:pPr>
    </w:p>
    <w:p w14:paraId="1F0A0EAF" w14:textId="0E59A1BE" w:rsidR="00627AEF" w:rsidRDefault="00627AEF" w:rsidP="00627AEF">
      <w:pPr>
        <w:rPr>
          <w:lang w:val="el-GR"/>
        </w:rPr>
      </w:pPr>
    </w:p>
    <w:p w14:paraId="5FE209F1" w14:textId="33F54491" w:rsidR="00627AEF" w:rsidRDefault="00A410B4" w:rsidP="00627AEF">
      <w:pPr>
        <w:rPr>
          <w:lang w:val="el-GR"/>
        </w:rPr>
      </w:pPr>
      <w:r>
        <w:rPr>
          <w:rFonts w:asciiTheme="majorHAnsi" w:hAnsiTheme="majorHAnsi" w:cstheme="majorHAnsi"/>
          <w:noProof/>
          <w:lang w:val="el-GR"/>
          <w14:ligatures w14:val="standardContextual"/>
        </w:rPr>
        <w:lastRenderedPageBreak/>
        <w:drawing>
          <wp:anchor distT="0" distB="0" distL="114300" distR="114300" simplePos="0" relativeHeight="251705344" behindDoc="0" locked="0" layoutInCell="1" allowOverlap="1" wp14:anchorId="20AA11C7" wp14:editId="77ACD1CE">
            <wp:simplePos x="0" y="0"/>
            <wp:positionH relativeFrom="column">
              <wp:posOffset>1132317</wp:posOffset>
            </wp:positionH>
            <wp:positionV relativeFrom="paragraph">
              <wp:posOffset>140970</wp:posOffset>
            </wp:positionV>
            <wp:extent cx="3444875" cy="3182620"/>
            <wp:effectExtent l="0" t="0" r="0" b="5080"/>
            <wp:wrapSquare wrapText="bothSides"/>
            <wp:docPr id="581124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4884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44F7E" w14:textId="1BEB7BB3" w:rsidR="00627AEF" w:rsidRDefault="00627AEF" w:rsidP="00627AEF">
      <w:pPr>
        <w:rPr>
          <w:lang w:val="el-GR"/>
        </w:rPr>
      </w:pPr>
    </w:p>
    <w:p w14:paraId="238A9906" w14:textId="7D2F498C" w:rsidR="00627AEF" w:rsidRDefault="00627AEF" w:rsidP="00627AEF">
      <w:pPr>
        <w:rPr>
          <w:lang w:val="el-GR"/>
        </w:rPr>
      </w:pPr>
    </w:p>
    <w:p w14:paraId="171D4596" w14:textId="2D49793C" w:rsidR="00627AEF" w:rsidRDefault="00627AEF" w:rsidP="00627AEF">
      <w:pPr>
        <w:rPr>
          <w:lang w:val="el-GR"/>
        </w:rPr>
      </w:pPr>
    </w:p>
    <w:p w14:paraId="59034D21" w14:textId="44CA71A4" w:rsidR="00627AEF" w:rsidRDefault="00627AEF" w:rsidP="00627AEF">
      <w:pPr>
        <w:rPr>
          <w:lang w:val="el-GR"/>
        </w:rPr>
      </w:pPr>
    </w:p>
    <w:p w14:paraId="6EB2C952" w14:textId="0AA9D3BA" w:rsidR="00627AEF" w:rsidRDefault="00627AEF" w:rsidP="00627AEF">
      <w:pPr>
        <w:rPr>
          <w:lang w:val="el-GR"/>
        </w:rPr>
      </w:pPr>
    </w:p>
    <w:p w14:paraId="5BE242ED" w14:textId="241664E2" w:rsidR="00627AEF" w:rsidRDefault="00627AEF" w:rsidP="00627AEF">
      <w:pPr>
        <w:rPr>
          <w:lang w:val="el-GR"/>
        </w:rPr>
      </w:pPr>
    </w:p>
    <w:p w14:paraId="122E6CC5" w14:textId="7D26BDDB" w:rsidR="00627AEF" w:rsidRDefault="00627AEF" w:rsidP="00627AEF">
      <w:pPr>
        <w:rPr>
          <w:lang w:val="el-GR"/>
        </w:rPr>
      </w:pPr>
    </w:p>
    <w:p w14:paraId="1A0F7FE9" w14:textId="63FA4404" w:rsidR="00627AEF" w:rsidRDefault="00627AEF" w:rsidP="00627AEF">
      <w:pPr>
        <w:rPr>
          <w:lang w:val="el-GR"/>
        </w:rPr>
      </w:pPr>
    </w:p>
    <w:p w14:paraId="5FAAC5EA" w14:textId="1D3ECDCB" w:rsidR="00627AEF" w:rsidRDefault="00627AEF" w:rsidP="00627AEF">
      <w:pPr>
        <w:rPr>
          <w:lang w:val="el-GR"/>
        </w:rPr>
      </w:pPr>
    </w:p>
    <w:p w14:paraId="35778BA8" w14:textId="3156D072" w:rsidR="00627AEF" w:rsidRDefault="00627AEF" w:rsidP="00627AEF">
      <w:pPr>
        <w:rPr>
          <w:lang w:val="el-GR"/>
        </w:rPr>
      </w:pPr>
    </w:p>
    <w:p w14:paraId="46358A37" w14:textId="79827858" w:rsidR="00627AEF" w:rsidRDefault="00627AEF" w:rsidP="00627AEF">
      <w:pPr>
        <w:rPr>
          <w:lang w:val="el-GR"/>
        </w:rPr>
      </w:pPr>
    </w:p>
    <w:p w14:paraId="0F044630" w14:textId="14225E39" w:rsidR="00627AEF" w:rsidRDefault="00627AEF" w:rsidP="00627AEF">
      <w:pPr>
        <w:rPr>
          <w:lang w:val="el-GR"/>
        </w:rPr>
      </w:pPr>
    </w:p>
    <w:p w14:paraId="320549A0" w14:textId="3A820EBC" w:rsidR="00627AEF" w:rsidRDefault="00627AEF" w:rsidP="00627AEF">
      <w:pPr>
        <w:rPr>
          <w:lang w:val="el-GR"/>
        </w:rPr>
      </w:pPr>
    </w:p>
    <w:p w14:paraId="0FE63CB8" w14:textId="6F4D6499" w:rsidR="00627AEF" w:rsidRDefault="00627AEF" w:rsidP="00627AEF">
      <w:pPr>
        <w:rPr>
          <w:lang w:val="el-GR"/>
        </w:rPr>
      </w:pPr>
    </w:p>
    <w:p w14:paraId="0EB41E29" w14:textId="7A181A29" w:rsidR="00627AEF" w:rsidRDefault="00627AEF" w:rsidP="00627AEF">
      <w:pPr>
        <w:rPr>
          <w:lang w:val="el-GR"/>
        </w:rPr>
      </w:pPr>
    </w:p>
    <w:p w14:paraId="48B1273D" w14:textId="3D7E9721" w:rsidR="00627AEF" w:rsidRDefault="00627AEF" w:rsidP="00627AEF">
      <w:pPr>
        <w:rPr>
          <w:lang w:val="el-GR"/>
        </w:rPr>
      </w:pPr>
    </w:p>
    <w:p w14:paraId="3F09B5FC" w14:textId="2CCD2D97" w:rsidR="00627AEF" w:rsidRDefault="00627AEF" w:rsidP="00627AEF">
      <w:pPr>
        <w:rPr>
          <w:lang w:val="el-GR"/>
        </w:rPr>
      </w:pPr>
    </w:p>
    <w:p w14:paraId="72974E0C" w14:textId="77777777" w:rsidR="00627AEF" w:rsidRDefault="00627AEF" w:rsidP="00627AEF">
      <w:pPr>
        <w:rPr>
          <w:lang w:val="el-GR"/>
        </w:rPr>
      </w:pPr>
    </w:p>
    <w:p w14:paraId="319A29D5" w14:textId="6BDC6DE8" w:rsidR="00627AEF" w:rsidRDefault="00627AEF" w:rsidP="00627AEF">
      <w:pPr>
        <w:rPr>
          <w:lang w:val="el-GR"/>
        </w:rPr>
      </w:pPr>
    </w:p>
    <w:p w14:paraId="64757A7C" w14:textId="50DDDD4A" w:rsidR="00A410B4" w:rsidRPr="00A410B4" w:rsidRDefault="00A410B4" w:rsidP="00A410B4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8A2E23">
        <w:rPr>
          <w:rFonts w:asciiTheme="majorHAnsi" w:hAnsiTheme="majorHAnsi" w:cstheme="majorHAnsi"/>
          <w:b/>
          <w:bCs/>
          <w:i/>
          <w:iCs/>
          <w:lang w:val="el-GR"/>
        </w:rPr>
        <w:t>Εικόνα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A559C5">
        <w:rPr>
          <w:rFonts w:asciiTheme="majorHAnsi" w:hAnsiTheme="majorHAnsi" w:cstheme="majorHAnsi"/>
          <w:b/>
          <w:bCs/>
          <w:i/>
          <w:iCs/>
        </w:rPr>
        <w:t>9</w:t>
      </w:r>
      <w:r w:rsidRPr="00A844A0">
        <w:rPr>
          <w:rFonts w:asciiTheme="majorHAnsi" w:hAnsiTheme="majorHAnsi" w:cstheme="majorHAnsi"/>
          <w:b/>
          <w:bCs/>
          <w:i/>
          <w:iCs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Μέρος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των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scores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και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 xml:space="preserve">alignment paths </w:t>
      </w:r>
      <w:r>
        <w:rPr>
          <w:rFonts w:asciiTheme="majorHAnsi" w:hAnsiTheme="majorHAnsi" w:cstheme="majorHAnsi"/>
          <w:b/>
          <w:bCs/>
          <w:i/>
          <w:iCs/>
          <w:lang w:val="el-GR"/>
        </w:rPr>
        <w:t>του</w:t>
      </w:r>
      <w:r w:rsidRPr="00A410B4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</w:rPr>
        <w:t>datasetB</w:t>
      </w:r>
      <w:proofErr w:type="spellEnd"/>
    </w:p>
    <w:p w14:paraId="02439372" w14:textId="77777777" w:rsidR="00627AEF" w:rsidRPr="00A410B4" w:rsidRDefault="00627AEF" w:rsidP="00627AEF"/>
    <w:p w14:paraId="757C1F54" w14:textId="77777777" w:rsidR="00627AEF" w:rsidRPr="00A410B4" w:rsidRDefault="00627AEF" w:rsidP="00627AEF"/>
    <w:p w14:paraId="35CACC16" w14:textId="77777777" w:rsidR="00627AEF" w:rsidRPr="00A410B4" w:rsidRDefault="00627AEF" w:rsidP="00627AEF"/>
    <w:p w14:paraId="4004280E" w14:textId="77777777" w:rsidR="00627AEF" w:rsidRPr="00A410B4" w:rsidRDefault="00627AEF" w:rsidP="00627AEF"/>
    <w:p w14:paraId="7A818689" w14:textId="77777777" w:rsidR="00627AEF" w:rsidRPr="00A410B4" w:rsidRDefault="00627AEF" w:rsidP="00627AEF"/>
    <w:p w14:paraId="561333B9" w14:textId="77777777" w:rsidR="00627AEF" w:rsidRPr="00A410B4" w:rsidRDefault="00627AEF" w:rsidP="00627AEF"/>
    <w:p w14:paraId="39B42716" w14:textId="77777777" w:rsidR="00627AEF" w:rsidRPr="00A410B4" w:rsidRDefault="00627AEF" w:rsidP="00627AEF"/>
    <w:p w14:paraId="4F4C3987" w14:textId="77777777" w:rsidR="00627AEF" w:rsidRPr="00A410B4" w:rsidRDefault="00627AEF" w:rsidP="00627AEF"/>
    <w:p w14:paraId="3A47D546" w14:textId="77777777" w:rsidR="00627AEF" w:rsidRPr="00A410B4" w:rsidRDefault="00627AEF" w:rsidP="00627AEF"/>
    <w:p w14:paraId="70CDA11D" w14:textId="77777777" w:rsidR="00627AEF" w:rsidRPr="00A410B4" w:rsidRDefault="00627AEF" w:rsidP="00627AEF"/>
    <w:p w14:paraId="1BAAC8B4" w14:textId="77777777" w:rsidR="00627AEF" w:rsidRPr="00A410B4" w:rsidRDefault="00627AEF" w:rsidP="00627AEF"/>
    <w:p w14:paraId="01E25BEA" w14:textId="77777777" w:rsidR="00627AEF" w:rsidRPr="00A410B4" w:rsidRDefault="00627AEF" w:rsidP="00627AEF"/>
    <w:p w14:paraId="63ECCE29" w14:textId="77777777" w:rsidR="00627AEF" w:rsidRPr="00A410B4" w:rsidRDefault="00627AEF" w:rsidP="00627AEF"/>
    <w:p w14:paraId="0EADF6E8" w14:textId="77777777" w:rsidR="00627AEF" w:rsidRPr="00A410B4" w:rsidRDefault="00627AEF" w:rsidP="00627AEF"/>
    <w:p w14:paraId="42E5DE00" w14:textId="77777777" w:rsidR="00627AEF" w:rsidRPr="00A410B4" w:rsidRDefault="00627AEF" w:rsidP="00627AEF"/>
    <w:p w14:paraId="078276ED" w14:textId="77777777" w:rsidR="00627AEF" w:rsidRPr="00A410B4" w:rsidRDefault="00627AEF" w:rsidP="00627AEF"/>
    <w:p w14:paraId="33191C2B" w14:textId="77777777" w:rsidR="00627AEF" w:rsidRPr="00A410B4" w:rsidRDefault="00627AEF" w:rsidP="00627AEF"/>
    <w:p w14:paraId="655A6EB1" w14:textId="77777777" w:rsidR="00627AEF" w:rsidRPr="00A410B4" w:rsidRDefault="00627AEF" w:rsidP="00627AEF"/>
    <w:p w14:paraId="2930A984" w14:textId="77777777" w:rsidR="000C1C17" w:rsidRPr="00A410B4" w:rsidRDefault="000C1C17" w:rsidP="000C1C17"/>
    <w:p w14:paraId="7EAD88CF" w14:textId="77777777" w:rsidR="00BA4C95" w:rsidRPr="00A410B4" w:rsidRDefault="00BA4C95" w:rsidP="00BA4C95">
      <w:pPr>
        <w:rPr>
          <w:rFonts w:asciiTheme="majorHAnsi" w:eastAsia="Arial" w:hAnsiTheme="majorHAnsi" w:cstheme="majorHAnsi"/>
          <w:color w:val="000000" w:themeColor="text1"/>
        </w:rPr>
      </w:pPr>
    </w:p>
    <w:p w14:paraId="5F8B46AF" w14:textId="685BE49E" w:rsidR="00551707" w:rsidRPr="00A410B4" w:rsidRDefault="00551707" w:rsidP="00551707">
      <w:pPr>
        <w:pStyle w:val="ListParagraph"/>
      </w:pPr>
    </w:p>
    <w:p w14:paraId="582DF9E6" w14:textId="2902E257" w:rsidR="00551707" w:rsidRPr="00A410B4" w:rsidRDefault="00551707" w:rsidP="00551707">
      <w:pPr>
        <w:pStyle w:val="ListParagraph"/>
      </w:pPr>
    </w:p>
    <w:p w14:paraId="78FFF72A" w14:textId="51F6D0EF" w:rsidR="00551707" w:rsidRPr="00A410B4" w:rsidRDefault="00551707" w:rsidP="00551707">
      <w:pPr>
        <w:pStyle w:val="ListParagraph"/>
      </w:pPr>
    </w:p>
    <w:p w14:paraId="1237A760" w14:textId="32F1DBEE" w:rsidR="00551707" w:rsidRPr="00A410B4" w:rsidRDefault="00551707" w:rsidP="00551707">
      <w:pPr>
        <w:pStyle w:val="ListParagraph"/>
      </w:pPr>
    </w:p>
    <w:p w14:paraId="77158126" w14:textId="6730BDCC" w:rsidR="00551707" w:rsidRPr="00A410B4" w:rsidRDefault="00551707" w:rsidP="00551707">
      <w:pPr>
        <w:pStyle w:val="ListParagraph"/>
      </w:pPr>
    </w:p>
    <w:p w14:paraId="3FF43C59" w14:textId="77777777" w:rsidR="004D0C52" w:rsidRPr="00A410B4" w:rsidRDefault="004D0C52" w:rsidP="004D0C52"/>
    <w:p w14:paraId="63B51C9C" w14:textId="77777777" w:rsidR="00E740B4" w:rsidRPr="00A410B4" w:rsidRDefault="00E740B4" w:rsidP="004D0C52"/>
    <w:p w14:paraId="405920FD" w14:textId="77777777" w:rsidR="00E740B4" w:rsidRPr="00A410B4" w:rsidRDefault="00E740B4" w:rsidP="004D0C52"/>
    <w:p w14:paraId="35D948EF" w14:textId="77777777" w:rsidR="00E740B4" w:rsidRPr="00A410B4" w:rsidRDefault="00E740B4" w:rsidP="004D0C52"/>
    <w:p w14:paraId="1EDFF4C9" w14:textId="77777777" w:rsidR="00E740B4" w:rsidRPr="00A410B4" w:rsidRDefault="00E740B4" w:rsidP="004D0C52"/>
    <w:p w14:paraId="1CDF6E76" w14:textId="77777777" w:rsidR="00E740B4" w:rsidRPr="00A410B4" w:rsidRDefault="00E740B4" w:rsidP="004D0C52"/>
    <w:p w14:paraId="7F75D465" w14:textId="1DA3DEEE" w:rsidR="00624126" w:rsidRPr="007A6785" w:rsidRDefault="00624126" w:rsidP="00ED1C1E">
      <w:pPr>
        <w:pStyle w:val="Heading1"/>
      </w:pPr>
      <w:bookmarkStart w:id="16" w:name="_Toc171973168"/>
      <w:r w:rsidRPr="007A6785">
        <w:lastRenderedPageBreak/>
        <w:t>ΒΙΒΛΙΟΓΡΑΦΙΚΕΣ ΑΝΑΦΟΡΕΣ</w:t>
      </w:r>
      <w:bookmarkEnd w:id="16"/>
    </w:p>
    <w:p w14:paraId="4CB69FAE" w14:textId="300277C7" w:rsidR="00924EFE" w:rsidRPr="000844D3" w:rsidRDefault="00924EFE" w:rsidP="00924EFE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</w:p>
    <w:p w14:paraId="5AC89E82" w14:textId="77777777" w:rsidR="00924EFE" w:rsidRPr="008669D5" w:rsidRDefault="00924EFE" w:rsidP="00924EF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l-GR"/>
          <w14:ligatures w14:val="standardContextual"/>
        </w:rPr>
      </w:pPr>
    </w:p>
    <w:p w14:paraId="6A5BF0ED" w14:textId="3A090C20" w:rsidR="00E740B4" w:rsidRPr="00514EEF" w:rsidRDefault="00957623" w:rsidP="00514EEF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</w:pPr>
      <w:proofErr w:type="spellStart"/>
      <w:r w:rsidRPr="00514EEF">
        <w:rPr>
          <w:rFonts w:asciiTheme="minorHAnsi" w:hAnsiTheme="minorHAnsi" w:cstheme="minorHAnsi"/>
          <w:lang w:val="el-GR"/>
        </w:rPr>
        <w:t>Σύγγραμμα</w:t>
      </w:r>
      <w:r w:rsidR="00514EEF">
        <w:rPr>
          <w:rFonts w:asciiTheme="minorHAnsi" w:hAnsiTheme="minorHAnsi" w:cstheme="minorHAnsi"/>
          <w:lang w:val="el-GR"/>
        </w:rPr>
        <w:t>τα</w:t>
      </w:r>
      <w:proofErr w:type="spellEnd"/>
      <w:r w:rsidRPr="00514EEF">
        <w:rPr>
          <w:rFonts w:asciiTheme="minorHAnsi" w:hAnsiTheme="minorHAnsi" w:cstheme="minorHAnsi"/>
          <w:lang w:val="el-GR"/>
        </w:rPr>
        <w:t xml:space="preserve"> μαθήματος</w:t>
      </w:r>
    </w:p>
    <w:sectPr w:rsidR="00E740B4" w:rsidRPr="00514EEF" w:rsidSect="008E3FC2">
      <w:headerReference w:type="default" r:id="rId20"/>
      <w:footerReference w:type="default" r:id="rId21"/>
      <w:pgSz w:w="11909" w:h="16834" w:code="9"/>
      <w:pgMar w:top="1152" w:right="1440" w:bottom="1152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8D9DC" w14:textId="77777777" w:rsidR="00102B04" w:rsidRDefault="00102B04">
      <w:r>
        <w:separator/>
      </w:r>
    </w:p>
  </w:endnote>
  <w:endnote w:type="continuationSeparator" w:id="0">
    <w:p w14:paraId="0A4C9ABB" w14:textId="77777777" w:rsidR="00102B04" w:rsidRDefault="00102B04">
      <w:r>
        <w:continuationSeparator/>
      </w:r>
    </w:p>
  </w:endnote>
  <w:endnote w:type="continuationNotice" w:id="1">
    <w:p w14:paraId="0E236D98" w14:textId="77777777" w:rsidR="00102B04" w:rsidRDefault="0010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  <w:lang w:val="el-GR"/>
      </w:rPr>
      <w:id w:val="-1620983969"/>
      <w:docPartObj>
        <w:docPartGallery w:val="Page Numbers (Bottom of Page)"/>
        <w:docPartUnique/>
      </w:docPartObj>
    </w:sdtPr>
    <w:sdtContent>
      <w:p w14:paraId="1D105B37" w14:textId="45960135" w:rsidR="00346541" w:rsidRPr="001D685F" w:rsidRDefault="00820007" w:rsidP="001D685F">
        <w:pPr>
          <w:pStyle w:val="Footer"/>
          <w:jc w:val="center"/>
          <w:rPr>
            <w:sz w:val="16"/>
            <w:szCs w:val="16"/>
          </w:rPr>
        </w:pPr>
        <w:r w:rsidRPr="001D685F">
          <w:rPr>
            <w:sz w:val="16"/>
            <w:szCs w:val="16"/>
            <w:lang w:val="el-GR"/>
          </w:rPr>
          <w:t>[</w:t>
        </w:r>
        <w:r w:rsidRPr="001D685F">
          <w:rPr>
            <w:sz w:val="16"/>
            <w:szCs w:val="16"/>
          </w:rPr>
          <w:fldChar w:fldCharType="begin"/>
        </w:r>
        <w:r w:rsidRPr="001D685F">
          <w:rPr>
            <w:sz w:val="16"/>
            <w:szCs w:val="16"/>
          </w:rPr>
          <w:instrText>PAGE   \* MERGEFORMAT</w:instrText>
        </w:r>
        <w:r w:rsidRPr="001D685F">
          <w:rPr>
            <w:sz w:val="16"/>
            <w:szCs w:val="16"/>
          </w:rPr>
          <w:fldChar w:fldCharType="separate"/>
        </w:r>
        <w:r w:rsidRPr="001D685F">
          <w:rPr>
            <w:sz w:val="16"/>
            <w:szCs w:val="16"/>
            <w:lang w:val="el-GR"/>
          </w:rPr>
          <w:t>2</w:t>
        </w:r>
        <w:r w:rsidRPr="001D685F">
          <w:rPr>
            <w:sz w:val="16"/>
            <w:szCs w:val="16"/>
          </w:rPr>
          <w:fldChar w:fldCharType="end"/>
        </w:r>
        <w:r w:rsidRPr="001D685F">
          <w:rPr>
            <w:sz w:val="16"/>
            <w:szCs w:val="16"/>
            <w:lang w:val="el-GR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D1C4" w14:textId="77777777" w:rsidR="00102B04" w:rsidRDefault="00102B04">
      <w:r>
        <w:separator/>
      </w:r>
    </w:p>
  </w:footnote>
  <w:footnote w:type="continuationSeparator" w:id="0">
    <w:p w14:paraId="70187007" w14:textId="77777777" w:rsidR="00102B04" w:rsidRDefault="00102B04">
      <w:r>
        <w:continuationSeparator/>
      </w:r>
    </w:p>
  </w:footnote>
  <w:footnote w:type="continuationNotice" w:id="1">
    <w:p w14:paraId="21846D3A" w14:textId="77777777" w:rsidR="00102B04" w:rsidRDefault="0010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4BBD" w14:textId="100AC5A6" w:rsidR="00550480" w:rsidRPr="00550480" w:rsidRDefault="00550480" w:rsidP="001D685F">
    <w:pPr>
      <w:pStyle w:val="Header"/>
      <w:pBdr>
        <w:bottom w:val="single" w:sz="4" w:space="1" w:color="0070C0"/>
      </w:pBdr>
      <w:rPr>
        <w:color w:val="0070C0"/>
        <w:sz w:val="16"/>
        <w:szCs w:val="16"/>
        <w:lang w:val="el-GR"/>
      </w:rPr>
    </w:pPr>
    <w:r>
      <w:rPr>
        <w:color w:val="0070C0"/>
        <w:sz w:val="16"/>
        <w:szCs w:val="16"/>
        <w:lang w:val="el-GR"/>
      </w:rPr>
      <w:t>Ανάλυση Εικόνας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F78A6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0275"/>
    <w:multiLevelType w:val="hybridMultilevel"/>
    <w:tmpl w:val="FB64C3A0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50B21"/>
    <w:multiLevelType w:val="hybridMultilevel"/>
    <w:tmpl w:val="8974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6957"/>
    <w:multiLevelType w:val="multilevel"/>
    <w:tmpl w:val="D82ED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5" w15:restartNumberingAfterBreak="0">
    <w:nsid w:val="071E3922"/>
    <w:multiLevelType w:val="hybridMultilevel"/>
    <w:tmpl w:val="1B8E5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948CD"/>
    <w:multiLevelType w:val="hybridMultilevel"/>
    <w:tmpl w:val="351260D2"/>
    <w:lvl w:ilvl="0" w:tplc="212605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74A7B"/>
    <w:multiLevelType w:val="hybridMultilevel"/>
    <w:tmpl w:val="1F181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297B10"/>
    <w:multiLevelType w:val="hybridMultilevel"/>
    <w:tmpl w:val="B0809046"/>
    <w:lvl w:ilvl="0" w:tplc="C61814A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16661"/>
    <w:multiLevelType w:val="hybridMultilevel"/>
    <w:tmpl w:val="3410C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D6CCEF4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D3D2E"/>
    <w:multiLevelType w:val="hybridMultilevel"/>
    <w:tmpl w:val="FA30ABEE"/>
    <w:lvl w:ilvl="0" w:tplc="6B503C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F5358"/>
    <w:multiLevelType w:val="hybridMultilevel"/>
    <w:tmpl w:val="5BB0D4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56E48"/>
    <w:multiLevelType w:val="hybridMultilevel"/>
    <w:tmpl w:val="D4C63C34"/>
    <w:lvl w:ilvl="0" w:tplc="F620AA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01DCE"/>
    <w:multiLevelType w:val="hybridMultilevel"/>
    <w:tmpl w:val="1EDE6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804"/>
    <w:multiLevelType w:val="hybridMultilevel"/>
    <w:tmpl w:val="5B7E74A6"/>
    <w:lvl w:ilvl="0" w:tplc="F512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C12B6"/>
    <w:multiLevelType w:val="hybridMultilevel"/>
    <w:tmpl w:val="A17C7E92"/>
    <w:lvl w:ilvl="0" w:tplc="A9E0A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6380C"/>
    <w:multiLevelType w:val="hybridMultilevel"/>
    <w:tmpl w:val="A5BCA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D4DE1"/>
    <w:multiLevelType w:val="hybridMultilevel"/>
    <w:tmpl w:val="005AC6C8"/>
    <w:lvl w:ilvl="0" w:tplc="0809001B">
      <w:start w:val="1"/>
      <w:numFmt w:val="lowerRoman"/>
      <w:lvlText w:val="%1."/>
      <w:lvlJc w:val="righ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3914058B"/>
    <w:multiLevelType w:val="multilevel"/>
    <w:tmpl w:val="C6B216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BD17115"/>
    <w:multiLevelType w:val="multilevel"/>
    <w:tmpl w:val="45D80074"/>
    <w:lvl w:ilvl="0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11124"/>
    <w:multiLevelType w:val="hybridMultilevel"/>
    <w:tmpl w:val="DC0E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41CE6"/>
    <w:multiLevelType w:val="hybridMultilevel"/>
    <w:tmpl w:val="C3D43EE6"/>
    <w:lvl w:ilvl="0" w:tplc="04090003">
      <w:start w:val="1"/>
      <w:numFmt w:val="bullet"/>
      <w:lvlText w:val="o"/>
      <w:lvlJc w:val="left"/>
      <w:pPr>
        <w:ind w:left="9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2" w15:restartNumberingAfterBreak="0">
    <w:nsid w:val="42DA78DF"/>
    <w:multiLevelType w:val="multilevel"/>
    <w:tmpl w:val="C2BEAA1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B479DD"/>
    <w:multiLevelType w:val="hybridMultilevel"/>
    <w:tmpl w:val="161481C0"/>
    <w:lvl w:ilvl="0" w:tplc="BC160A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3605"/>
    <w:multiLevelType w:val="hybridMultilevel"/>
    <w:tmpl w:val="38244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B0512"/>
    <w:multiLevelType w:val="hybridMultilevel"/>
    <w:tmpl w:val="62C80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E75C9"/>
    <w:multiLevelType w:val="hybridMultilevel"/>
    <w:tmpl w:val="0F58E6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506E1"/>
    <w:multiLevelType w:val="hybridMultilevel"/>
    <w:tmpl w:val="B2A2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45FB0"/>
    <w:multiLevelType w:val="hybridMultilevel"/>
    <w:tmpl w:val="47E81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E50F0"/>
    <w:multiLevelType w:val="multilevel"/>
    <w:tmpl w:val="7F94CE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10466B"/>
    <w:multiLevelType w:val="hybridMultilevel"/>
    <w:tmpl w:val="47DC2468"/>
    <w:lvl w:ilvl="0" w:tplc="50E02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6345AED"/>
    <w:multiLevelType w:val="hybridMultilevel"/>
    <w:tmpl w:val="2442829A"/>
    <w:lvl w:ilvl="0" w:tplc="37C88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C6E73"/>
    <w:multiLevelType w:val="multilevel"/>
    <w:tmpl w:val="F0DCE1C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FF3DC6"/>
    <w:multiLevelType w:val="hybridMultilevel"/>
    <w:tmpl w:val="8BF6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E3AC2"/>
    <w:multiLevelType w:val="hybridMultilevel"/>
    <w:tmpl w:val="9E6862AC"/>
    <w:lvl w:ilvl="0" w:tplc="04C6A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B6C2A"/>
    <w:multiLevelType w:val="hybridMultilevel"/>
    <w:tmpl w:val="86A6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D16F7"/>
    <w:multiLevelType w:val="hybridMultilevel"/>
    <w:tmpl w:val="719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103CF"/>
    <w:multiLevelType w:val="hybridMultilevel"/>
    <w:tmpl w:val="9C1EA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66AA4"/>
    <w:multiLevelType w:val="hybridMultilevel"/>
    <w:tmpl w:val="7D14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C23F6"/>
    <w:multiLevelType w:val="hybridMultilevel"/>
    <w:tmpl w:val="FF6A0ABA"/>
    <w:lvl w:ilvl="0" w:tplc="F6FCBD0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9364E"/>
    <w:multiLevelType w:val="hybridMultilevel"/>
    <w:tmpl w:val="21B2050E"/>
    <w:lvl w:ilvl="0" w:tplc="133E9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54F38"/>
    <w:multiLevelType w:val="hybridMultilevel"/>
    <w:tmpl w:val="A0D0E862"/>
    <w:lvl w:ilvl="0" w:tplc="C48CB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C38C5"/>
    <w:multiLevelType w:val="hybridMultilevel"/>
    <w:tmpl w:val="EB5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A5A7F"/>
    <w:multiLevelType w:val="hybridMultilevel"/>
    <w:tmpl w:val="14D6939A"/>
    <w:lvl w:ilvl="0" w:tplc="550032B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F017DB"/>
    <w:multiLevelType w:val="hybridMultilevel"/>
    <w:tmpl w:val="28F4A584"/>
    <w:lvl w:ilvl="0" w:tplc="88769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750C8"/>
    <w:multiLevelType w:val="hybridMultilevel"/>
    <w:tmpl w:val="8E80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2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954619">
    <w:abstractNumId w:val="4"/>
  </w:num>
  <w:num w:numId="3" w16cid:durableId="394624624">
    <w:abstractNumId w:val="32"/>
  </w:num>
  <w:num w:numId="4" w16cid:durableId="649484021">
    <w:abstractNumId w:val="25"/>
  </w:num>
  <w:num w:numId="5" w16cid:durableId="486239561">
    <w:abstractNumId w:val="37"/>
  </w:num>
  <w:num w:numId="6" w16cid:durableId="1167986582">
    <w:abstractNumId w:val="11"/>
  </w:num>
  <w:num w:numId="7" w16cid:durableId="254477543">
    <w:abstractNumId w:val="18"/>
  </w:num>
  <w:num w:numId="8" w16cid:durableId="295528431">
    <w:abstractNumId w:val="29"/>
  </w:num>
  <w:num w:numId="9" w16cid:durableId="1214537960">
    <w:abstractNumId w:val="22"/>
  </w:num>
  <w:num w:numId="10" w16cid:durableId="1717848598">
    <w:abstractNumId w:val="43"/>
  </w:num>
  <w:num w:numId="11" w16cid:durableId="1817794005">
    <w:abstractNumId w:val="2"/>
  </w:num>
  <w:num w:numId="12" w16cid:durableId="1077169229">
    <w:abstractNumId w:val="12"/>
  </w:num>
  <w:num w:numId="13" w16cid:durableId="1301108261">
    <w:abstractNumId w:val="34"/>
  </w:num>
  <w:num w:numId="14" w16cid:durableId="1883513596">
    <w:abstractNumId w:val="44"/>
  </w:num>
  <w:num w:numId="15" w16cid:durableId="489758099">
    <w:abstractNumId w:val="10"/>
  </w:num>
  <w:num w:numId="16" w16cid:durableId="213665042">
    <w:abstractNumId w:val="7"/>
  </w:num>
  <w:num w:numId="17" w16cid:durableId="364334789">
    <w:abstractNumId w:val="6"/>
  </w:num>
  <w:num w:numId="18" w16cid:durableId="610360238">
    <w:abstractNumId w:val="8"/>
  </w:num>
  <w:num w:numId="19" w16cid:durableId="629240958">
    <w:abstractNumId w:val="15"/>
  </w:num>
  <w:num w:numId="20" w16cid:durableId="383725565">
    <w:abstractNumId w:val="30"/>
  </w:num>
  <w:num w:numId="21" w16cid:durableId="689180021">
    <w:abstractNumId w:val="14"/>
  </w:num>
  <w:num w:numId="22" w16cid:durableId="1486051860">
    <w:abstractNumId w:val="26"/>
  </w:num>
  <w:num w:numId="23" w16cid:durableId="895435367">
    <w:abstractNumId w:val="31"/>
  </w:num>
  <w:num w:numId="24" w16cid:durableId="1508860750">
    <w:abstractNumId w:val="41"/>
  </w:num>
  <w:num w:numId="25" w16cid:durableId="314799411">
    <w:abstractNumId w:val="40"/>
  </w:num>
  <w:num w:numId="26" w16cid:durableId="2013141778">
    <w:abstractNumId w:val="42"/>
  </w:num>
  <w:num w:numId="27" w16cid:durableId="289365109">
    <w:abstractNumId w:val="38"/>
  </w:num>
  <w:num w:numId="28" w16cid:durableId="1241326363">
    <w:abstractNumId w:val="20"/>
  </w:num>
  <w:num w:numId="29" w16cid:durableId="1949583246">
    <w:abstractNumId w:val="27"/>
  </w:num>
  <w:num w:numId="30" w16cid:durableId="350301000">
    <w:abstractNumId w:val="16"/>
  </w:num>
  <w:num w:numId="31" w16cid:durableId="1485244727">
    <w:abstractNumId w:val="3"/>
  </w:num>
  <w:num w:numId="32" w16cid:durableId="157163339">
    <w:abstractNumId w:val="35"/>
  </w:num>
  <w:num w:numId="33" w16cid:durableId="2097704195">
    <w:abstractNumId w:val="28"/>
  </w:num>
  <w:num w:numId="34" w16cid:durableId="95712829">
    <w:abstractNumId w:val="23"/>
  </w:num>
  <w:num w:numId="35" w16cid:durableId="722824720">
    <w:abstractNumId w:val="13"/>
  </w:num>
  <w:num w:numId="36" w16cid:durableId="1272929814">
    <w:abstractNumId w:val="21"/>
  </w:num>
  <w:num w:numId="37" w16cid:durableId="1015421209">
    <w:abstractNumId w:val="9"/>
  </w:num>
  <w:num w:numId="38" w16cid:durableId="2102556432">
    <w:abstractNumId w:val="39"/>
  </w:num>
  <w:num w:numId="39" w16cid:durableId="640772164">
    <w:abstractNumId w:val="24"/>
  </w:num>
  <w:num w:numId="40" w16cid:durableId="86049342">
    <w:abstractNumId w:val="33"/>
  </w:num>
  <w:num w:numId="41" w16cid:durableId="1407452751">
    <w:abstractNumId w:val="0"/>
  </w:num>
  <w:num w:numId="42" w16cid:durableId="1655253163">
    <w:abstractNumId w:val="36"/>
  </w:num>
  <w:num w:numId="43" w16cid:durableId="628321500">
    <w:abstractNumId w:val="5"/>
  </w:num>
  <w:num w:numId="44" w16cid:durableId="2071270946">
    <w:abstractNumId w:val="19"/>
  </w:num>
  <w:num w:numId="45" w16cid:durableId="1133789664">
    <w:abstractNumId w:val="45"/>
  </w:num>
  <w:num w:numId="46" w16cid:durableId="105142418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E"/>
    <w:rsid w:val="00001594"/>
    <w:rsid w:val="00002150"/>
    <w:rsid w:val="00002299"/>
    <w:rsid w:val="00002B47"/>
    <w:rsid w:val="00005D90"/>
    <w:rsid w:val="00006FC4"/>
    <w:rsid w:val="00007084"/>
    <w:rsid w:val="00007F3D"/>
    <w:rsid w:val="00010091"/>
    <w:rsid w:val="00013E0E"/>
    <w:rsid w:val="00014B3E"/>
    <w:rsid w:val="00020C4B"/>
    <w:rsid w:val="00021084"/>
    <w:rsid w:val="000217BB"/>
    <w:rsid w:val="00021810"/>
    <w:rsid w:val="0002187E"/>
    <w:rsid w:val="00021C34"/>
    <w:rsid w:val="00023E28"/>
    <w:rsid w:val="000249E6"/>
    <w:rsid w:val="0002673D"/>
    <w:rsid w:val="00026AD9"/>
    <w:rsid w:val="00026F47"/>
    <w:rsid w:val="00027517"/>
    <w:rsid w:val="0002754F"/>
    <w:rsid w:val="000304C3"/>
    <w:rsid w:val="00031073"/>
    <w:rsid w:val="00034697"/>
    <w:rsid w:val="00036645"/>
    <w:rsid w:val="00036FBF"/>
    <w:rsid w:val="0004000F"/>
    <w:rsid w:val="000417CD"/>
    <w:rsid w:val="00041A25"/>
    <w:rsid w:val="00042333"/>
    <w:rsid w:val="000436EF"/>
    <w:rsid w:val="00043D22"/>
    <w:rsid w:val="00044CAA"/>
    <w:rsid w:val="0004578F"/>
    <w:rsid w:val="00047CAD"/>
    <w:rsid w:val="00047D15"/>
    <w:rsid w:val="00047D52"/>
    <w:rsid w:val="00047FD3"/>
    <w:rsid w:val="00050A76"/>
    <w:rsid w:val="00051654"/>
    <w:rsid w:val="0005246B"/>
    <w:rsid w:val="0005355A"/>
    <w:rsid w:val="00056466"/>
    <w:rsid w:val="000604A2"/>
    <w:rsid w:val="000614D9"/>
    <w:rsid w:val="00063A22"/>
    <w:rsid w:val="00063FEC"/>
    <w:rsid w:val="0006429C"/>
    <w:rsid w:val="000656F6"/>
    <w:rsid w:val="000718CB"/>
    <w:rsid w:val="000733C6"/>
    <w:rsid w:val="000735A7"/>
    <w:rsid w:val="00073FB2"/>
    <w:rsid w:val="000748F9"/>
    <w:rsid w:val="00074AF3"/>
    <w:rsid w:val="00076994"/>
    <w:rsid w:val="00077271"/>
    <w:rsid w:val="00080307"/>
    <w:rsid w:val="0008241A"/>
    <w:rsid w:val="00082EBA"/>
    <w:rsid w:val="00083D56"/>
    <w:rsid w:val="0008424D"/>
    <w:rsid w:val="000844D3"/>
    <w:rsid w:val="00084D6E"/>
    <w:rsid w:val="00087482"/>
    <w:rsid w:val="0008762A"/>
    <w:rsid w:val="00090DCD"/>
    <w:rsid w:val="000926B2"/>
    <w:rsid w:val="000934F9"/>
    <w:rsid w:val="000947AF"/>
    <w:rsid w:val="00094E0F"/>
    <w:rsid w:val="000963FF"/>
    <w:rsid w:val="00096BC1"/>
    <w:rsid w:val="000A04AD"/>
    <w:rsid w:val="000A21A1"/>
    <w:rsid w:val="000A23B6"/>
    <w:rsid w:val="000A27EB"/>
    <w:rsid w:val="000A29DA"/>
    <w:rsid w:val="000A2FF4"/>
    <w:rsid w:val="000A3C08"/>
    <w:rsid w:val="000A5CB0"/>
    <w:rsid w:val="000A6C4C"/>
    <w:rsid w:val="000A7D08"/>
    <w:rsid w:val="000B2958"/>
    <w:rsid w:val="000B2982"/>
    <w:rsid w:val="000B5726"/>
    <w:rsid w:val="000B780F"/>
    <w:rsid w:val="000C05FF"/>
    <w:rsid w:val="000C0735"/>
    <w:rsid w:val="000C0F53"/>
    <w:rsid w:val="000C1C17"/>
    <w:rsid w:val="000C55EC"/>
    <w:rsid w:val="000C5F54"/>
    <w:rsid w:val="000C6513"/>
    <w:rsid w:val="000C66BD"/>
    <w:rsid w:val="000C6C37"/>
    <w:rsid w:val="000C6CE2"/>
    <w:rsid w:val="000D1742"/>
    <w:rsid w:val="000D1819"/>
    <w:rsid w:val="000D2024"/>
    <w:rsid w:val="000D2B18"/>
    <w:rsid w:val="000D30EA"/>
    <w:rsid w:val="000D3EA6"/>
    <w:rsid w:val="000E04C7"/>
    <w:rsid w:val="000E0F0F"/>
    <w:rsid w:val="000E1629"/>
    <w:rsid w:val="000E29BD"/>
    <w:rsid w:val="000E3733"/>
    <w:rsid w:val="000E3B48"/>
    <w:rsid w:val="000E5599"/>
    <w:rsid w:val="000E559D"/>
    <w:rsid w:val="000E5AA8"/>
    <w:rsid w:val="000E63A1"/>
    <w:rsid w:val="000F3B09"/>
    <w:rsid w:val="000F4101"/>
    <w:rsid w:val="000F48C3"/>
    <w:rsid w:val="000F4F38"/>
    <w:rsid w:val="000F64D6"/>
    <w:rsid w:val="000F6554"/>
    <w:rsid w:val="000F6F75"/>
    <w:rsid w:val="000F6FCA"/>
    <w:rsid w:val="000F7B51"/>
    <w:rsid w:val="00100191"/>
    <w:rsid w:val="00102B04"/>
    <w:rsid w:val="001036C7"/>
    <w:rsid w:val="00104F00"/>
    <w:rsid w:val="001059D4"/>
    <w:rsid w:val="001073C2"/>
    <w:rsid w:val="00107475"/>
    <w:rsid w:val="001107D2"/>
    <w:rsid w:val="00111BCE"/>
    <w:rsid w:val="00112D06"/>
    <w:rsid w:val="00113149"/>
    <w:rsid w:val="00113905"/>
    <w:rsid w:val="00116A13"/>
    <w:rsid w:val="001172E3"/>
    <w:rsid w:val="00117DFB"/>
    <w:rsid w:val="00121951"/>
    <w:rsid w:val="0012212C"/>
    <w:rsid w:val="00122309"/>
    <w:rsid w:val="00122A25"/>
    <w:rsid w:val="00124556"/>
    <w:rsid w:val="00124759"/>
    <w:rsid w:val="00124F3C"/>
    <w:rsid w:val="0012551D"/>
    <w:rsid w:val="001255E0"/>
    <w:rsid w:val="00126414"/>
    <w:rsid w:val="00127318"/>
    <w:rsid w:val="001273C2"/>
    <w:rsid w:val="00127FFB"/>
    <w:rsid w:val="0013179E"/>
    <w:rsid w:val="0013184B"/>
    <w:rsid w:val="00132DDD"/>
    <w:rsid w:val="001331C0"/>
    <w:rsid w:val="0013468E"/>
    <w:rsid w:val="001346D6"/>
    <w:rsid w:val="00134A17"/>
    <w:rsid w:val="00134B8B"/>
    <w:rsid w:val="00135879"/>
    <w:rsid w:val="00135BA3"/>
    <w:rsid w:val="00136BBC"/>
    <w:rsid w:val="00141465"/>
    <w:rsid w:val="00142197"/>
    <w:rsid w:val="0014446B"/>
    <w:rsid w:val="00145122"/>
    <w:rsid w:val="00145F6A"/>
    <w:rsid w:val="00146C2E"/>
    <w:rsid w:val="0014728E"/>
    <w:rsid w:val="0014770A"/>
    <w:rsid w:val="00152CA3"/>
    <w:rsid w:val="00154188"/>
    <w:rsid w:val="001546CC"/>
    <w:rsid w:val="00155AB3"/>
    <w:rsid w:val="00157514"/>
    <w:rsid w:val="00157AEE"/>
    <w:rsid w:val="00160610"/>
    <w:rsid w:val="0016087D"/>
    <w:rsid w:val="00160A5F"/>
    <w:rsid w:val="00161CDB"/>
    <w:rsid w:val="001622CE"/>
    <w:rsid w:val="00163704"/>
    <w:rsid w:val="00163DAE"/>
    <w:rsid w:val="001648C7"/>
    <w:rsid w:val="0016638C"/>
    <w:rsid w:val="00167E07"/>
    <w:rsid w:val="00170949"/>
    <w:rsid w:val="00171A89"/>
    <w:rsid w:val="00172100"/>
    <w:rsid w:val="001728AE"/>
    <w:rsid w:val="001728C5"/>
    <w:rsid w:val="00174BD1"/>
    <w:rsid w:val="00175933"/>
    <w:rsid w:val="00177CE7"/>
    <w:rsid w:val="00180181"/>
    <w:rsid w:val="00184D6A"/>
    <w:rsid w:val="0018617F"/>
    <w:rsid w:val="001868C2"/>
    <w:rsid w:val="00187C30"/>
    <w:rsid w:val="00190720"/>
    <w:rsid w:val="00191EE3"/>
    <w:rsid w:val="001960DF"/>
    <w:rsid w:val="00196512"/>
    <w:rsid w:val="0019653B"/>
    <w:rsid w:val="00197190"/>
    <w:rsid w:val="001A0FB4"/>
    <w:rsid w:val="001A294D"/>
    <w:rsid w:val="001A324E"/>
    <w:rsid w:val="001A34BD"/>
    <w:rsid w:val="001A39DB"/>
    <w:rsid w:val="001A4592"/>
    <w:rsid w:val="001A478E"/>
    <w:rsid w:val="001A483B"/>
    <w:rsid w:val="001A5AF2"/>
    <w:rsid w:val="001A5ED6"/>
    <w:rsid w:val="001A6358"/>
    <w:rsid w:val="001A6B0E"/>
    <w:rsid w:val="001A6B92"/>
    <w:rsid w:val="001A7F72"/>
    <w:rsid w:val="001B03AC"/>
    <w:rsid w:val="001B0A34"/>
    <w:rsid w:val="001B0F42"/>
    <w:rsid w:val="001B1251"/>
    <w:rsid w:val="001B1C9E"/>
    <w:rsid w:val="001B388B"/>
    <w:rsid w:val="001B4EA3"/>
    <w:rsid w:val="001B595C"/>
    <w:rsid w:val="001B63EC"/>
    <w:rsid w:val="001B7067"/>
    <w:rsid w:val="001C247C"/>
    <w:rsid w:val="001C492D"/>
    <w:rsid w:val="001C5D46"/>
    <w:rsid w:val="001C786E"/>
    <w:rsid w:val="001D1D42"/>
    <w:rsid w:val="001D27CA"/>
    <w:rsid w:val="001D4540"/>
    <w:rsid w:val="001D46FA"/>
    <w:rsid w:val="001D4ED0"/>
    <w:rsid w:val="001D5817"/>
    <w:rsid w:val="001D5EA0"/>
    <w:rsid w:val="001D685F"/>
    <w:rsid w:val="001D6B09"/>
    <w:rsid w:val="001E2045"/>
    <w:rsid w:val="001E2C69"/>
    <w:rsid w:val="001E35BF"/>
    <w:rsid w:val="001E3F21"/>
    <w:rsid w:val="001E4AB7"/>
    <w:rsid w:val="001E5286"/>
    <w:rsid w:val="001E62E1"/>
    <w:rsid w:val="001E6A37"/>
    <w:rsid w:val="001E6D0D"/>
    <w:rsid w:val="001F1C9B"/>
    <w:rsid w:val="001F2033"/>
    <w:rsid w:val="001F2DD8"/>
    <w:rsid w:val="001F3DCD"/>
    <w:rsid w:val="001F4466"/>
    <w:rsid w:val="001F48F5"/>
    <w:rsid w:val="001F5155"/>
    <w:rsid w:val="001F53B2"/>
    <w:rsid w:val="001F574C"/>
    <w:rsid w:val="001F5CE1"/>
    <w:rsid w:val="00200997"/>
    <w:rsid w:val="00200C76"/>
    <w:rsid w:val="00200C8B"/>
    <w:rsid w:val="00202200"/>
    <w:rsid w:val="0020294F"/>
    <w:rsid w:val="0020351E"/>
    <w:rsid w:val="00203B81"/>
    <w:rsid w:val="00204CCE"/>
    <w:rsid w:val="002063FE"/>
    <w:rsid w:val="00206B23"/>
    <w:rsid w:val="00207D72"/>
    <w:rsid w:val="00207FF7"/>
    <w:rsid w:val="0021000E"/>
    <w:rsid w:val="002102F8"/>
    <w:rsid w:val="00211E54"/>
    <w:rsid w:val="002124A2"/>
    <w:rsid w:val="00213864"/>
    <w:rsid w:val="0021530D"/>
    <w:rsid w:val="00216933"/>
    <w:rsid w:val="002170BB"/>
    <w:rsid w:val="002173C2"/>
    <w:rsid w:val="00220044"/>
    <w:rsid w:val="00220209"/>
    <w:rsid w:val="00221255"/>
    <w:rsid w:val="002213DC"/>
    <w:rsid w:val="00221BAB"/>
    <w:rsid w:val="00221F56"/>
    <w:rsid w:val="002226F9"/>
    <w:rsid w:val="002234B0"/>
    <w:rsid w:val="00223D52"/>
    <w:rsid w:val="0022532A"/>
    <w:rsid w:val="002303E3"/>
    <w:rsid w:val="0023040F"/>
    <w:rsid w:val="00231A91"/>
    <w:rsid w:val="002322F6"/>
    <w:rsid w:val="00232B9C"/>
    <w:rsid w:val="00234219"/>
    <w:rsid w:val="002346BB"/>
    <w:rsid w:val="00234707"/>
    <w:rsid w:val="00235870"/>
    <w:rsid w:val="00236B83"/>
    <w:rsid w:val="0023739E"/>
    <w:rsid w:val="00240422"/>
    <w:rsid w:val="0024066E"/>
    <w:rsid w:val="00242228"/>
    <w:rsid w:val="00242747"/>
    <w:rsid w:val="00245873"/>
    <w:rsid w:val="002463C8"/>
    <w:rsid w:val="00246B3A"/>
    <w:rsid w:val="002472DF"/>
    <w:rsid w:val="00247463"/>
    <w:rsid w:val="00247F58"/>
    <w:rsid w:val="0025004F"/>
    <w:rsid w:val="002505C8"/>
    <w:rsid w:val="002523A8"/>
    <w:rsid w:val="00252B89"/>
    <w:rsid w:val="00254768"/>
    <w:rsid w:val="00256DAD"/>
    <w:rsid w:val="002571F3"/>
    <w:rsid w:val="0025725A"/>
    <w:rsid w:val="00257BA9"/>
    <w:rsid w:val="00260B46"/>
    <w:rsid w:val="00262004"/>
    <w:rsid w:val="0026203B"/>
    <w:rsid w:val="002620EF"/>
    <w:rsid w:val="00263527"/>
    <w:rsid w:val="002645A0"/>
    <w:rsid w:val="00265683"/>
    <w:rsid w:val="00266B28"/>
    <w:rsid w:val="0027024B"/>
    <w:rsid w:val="002702D0"/>
    <w:rsid w:val="00270C81"/>
    <w:rsid w:val="0027271E"/>
    <w:rsid w:val="0027273D"/>
    <w:rsid w:val="00273F8F"/>
    <w:rsid w:val="00277247"/>
    <w:rsid w:val="0028283A"/>
    <w:rsid w:val="00290DE4"/>
    <w:rsid w:val="00291436"/>
    <w:rsid w:val="00292EA3"/>
    <w:rsid w:val="00293121"/>
    <w:rsid w:val="00295450"/>
    <w:rsid w:val="002972A4"/>
    <w:rsid w:val="002A3E3A"/>
    <w:rsid w:val="002A459C"/>
    <w:rsid w:val="002A460E"/>
    <w:rsid w:val="002A4D1B"/>
    <w:rsid w:val="002A5322"/>
    <w:rsid w:val="002A5984"/>
    <w:rsid w:val="002A5AF7"/>
    <w:rsid w:val="002A5E0C"/>
    <w:rsid w:val="002A5E16"/>
    <w:rsid w:val="002B0FFC"/>
    <w:rsid w:val="002B110F"/>
    <w:rsid w:val="002B2E80"/>
    <w:rsid w:val="002B36B8"/>
    <w:rsid w:val="002B4989"/>
    <w:rsid w:val="002B5D52"/>
    <w:rsid w:val="002B72DB"/>
    <w:rsid w:val="002B73A8"/>
    <w:rsid w:val="002B7A53"/>
    <w:rsid w:val="002B7E0F"/>
    <w:rsid w:val="002C1E6F"/>
    <w:rsid w:val="002C23D6"/>
    <w:rsid w:val="002C2F03"/>
    <w:rsid w:val="002C5BEC"/>
    <w:rsid w:val="002C5C2E"/>
    <w:rsid w:val="002C6F4C"/>
    <w:rsid w:val="002C752E"/>
    <w:rsid w:val="002D04E5"/>
    <w:rsid w:val="002D0A98"/>
    <w:rsid w:val="002D167E"/>
    <w:rsid w:val="002D2A62"/>
    <w:rsid w:val="002D5993"/>
    <w:rsid w:val="002D656E"/>
    <w:rsid w:val="002D67B1"/>
    <w:rsid w:val="002E0F45"/>
    <w:rsid w:val="002E3624"/>
    <w:rsid w:val="002E4693"/>
    <w:rsid w:val="002E6633"/>
    <w:rsid w:val="002E6EB9"/>
    <w:rsid w:val="002F1942"/>
    <w:rsid w:val="002F19F1"/>
    <w:rsid w:val="002F2A08"/>
    <w:rsid w:val="002F534B"/>
    <w:rsid w:val="002F6957"/>
    <w:rsid w:val="002F7F8F"/>
    <w:rsid w:val="00301FCB"/>
    <w:rsid w:val="00302373"/>
    <w:rsid w:val="00302679"/>
    <w:rsid w:val="003037C2"/>
    <w:rsid w:val="00304A90"/>
    <w:rsid w:val="0030532A"/>
    <w:rsid w:val="0030574E"/>
    <w:rsid w:val="003066A9"/>
    <w:rsid w:val="0030788C"/>
    <w:rsid w:val="00310742"/>
    <w:rsid w:val="00310899"/>
    <w:rsid w:val="00310C0A"/>
    <w:rsid w:val="0031163E"/>
    <w:rsid w:val="00312282"/>
    <w:rsid w:val="00315FDC"/>
    <w:rsid w:val="003161E5"/>
    <w:rsid w:val="0031754A"/>
    <w:rsid w:val="003176D0"/>
    <w:rsid w:val="003208F3"/>
    <w:rsid w:val="003208F7"/>
    <w:rsid w:val="00320D00"/>
    <w:rsid w:val="00321C1E"/>
    <w:rsid w:val="003221CE"/>
    <w:rsid w:val="00323020"/>
    <w:rsid w:val="003236EB"/>
    <w:rsid w:val="00323C03"/>
    <w:rsid w:val="0032449B"/>
    <w:rsid w:val="003252FC"/>
    <w:rsid w:val="00325CC0"/>
    <w:rsid w:val="0032763A"/>
    <w:rsid w:val="00331146"/>
    <w:rsid w:val="00331AA2"/>
    <w:rsid w:val="003331F5"/>
    <w:rsid w:val="00335C24"/>
    <w:rsid w:val="00336758"/>
    <w:rsid w:val="00336910"/>
    <w:rsid w:val="00341575"/>
    <w:rsid w:val="00341727"/>
    <w:rsid w:val="0034203A"/>
    <w:rsid w:val="0034204F"/>
    <w:rsid w:val="003436C9"/>
    <w:rsid w:val="00344F2D"/>
    <w:rsid w:val="00345A5C"/>
    <w:rsid w:val="00346541"/>
    <w:rsid w:val="00347BA0"/>
    <w:rsid w:val="003504FC"/>
    <w:rsid w:val="00350B86"/>
    <w:rsid w:val="00351DFE"/>
    <w:rsid w:val="003530B3"/>
    <w:rsid w:val="003535AF"/>
    <w:rsid w:val="003539A1"/>
    <w:rsid w:val="003553D0"/>
    <w:rsid w:val="0035603B"/>
    <w:rsid w:val="00356FAD"/>
    <w:rsid w:val="00357386"/>
    <w:rsid w:val="00357A57"/>
    <w:rsid w:val="00360624"/>
    <w:rsid w:val="00361672"/>
    <w:rsid w:val="00362B68"/>
    <w:rsid w:val="00364C87"/>
    <w:rsid w:val="00364D46"/>
    <w:rsid w:val="00366BB2"/>
    <w:rsid w:val="00367336"/>
    <w:rsid w:val="00370EE3"/>
    <w:rsid w:val="0037111E"/>
    <w:rsid w:val="00371786"/>
    <w:rsid w:val="003724C5"/>
    <w:rsid w:val="003735EC"/>
    <w:rsid w:val="003747F7"/>
    <w:rsid w:val="00374A42"/>
    <w:rsid w:val="00375C9C"/>
    <w:rsid w:val="0037660C"/>
    <w:rsid w:val="003818A6"/>
    <w:rsid w:val="003828B3"/>
    <w:rsid w:val="00382DBC"/>
    <w:rsid w:val="003843D9"/>
    <w:rsid w:val="0038535A"/>
    <w:rsid w:val="00386B5C"/>
    <w:rsid w:val="00392722"/>
    <w:rsid w:val="0039292B"/>
    <w:rsid w:val="003936D3"/>
    <w:rsid w:val="003954EE"/>
    <w:rsid w:val="00397085"/>
    <w:rsid w:val="00397D1C"/>
    <w:rsid w:val="003A2845"/>
    <w:rsid w:val="003A2908"/>
    <w:rsid w:val="003A2CB6"/>
    <w:rsid w:val="003A6AE7"/>
    <w:rsid w:val="003A7518"/>
    <w:rsid w:val="003B1B85"/>
    <w:rsid w:val="003B3149"/>
    <w:rsid w:val="003B5417"/>
    <w:rsid w:val="003B5FE8"/>
    <w:rsid w:val="003B6413"/>
    <w:rsid w:val="003B6C85"/>
    <w:rsid w:val="003B7A3F"/>
    <w:rsid w:val="003C0221"/>
    <w:rsid w:val="003C16FC"/>
    <w:rsid w:val="003C2A3C"/>
    <w:rsid w:val="003C2DEF"/>
    <w:rsid w:val="003C302D"/>
    <w:rsid w:val="003C325C"/>
    <w:rsid w:val="003C4530"/>
    <w:rsid w:val="003C53C6"/>
    <w:rsid w:val="003C7392"/>
    <w:rsid w:val="003D0D7F"/>
    <w:rsid w:val="003D10B6"/>
    <w:rsid w:val="003D1B7D"/>
    <w:rsid w:val="003D2CC6"/>
    <w:rsid w:val="003D4047"/>
    <w:rsid w:val="003D42CE"/>
    <w:rsid w:val="003D4931"/>
    <w:rsid w:val="003D4A6F"/>
    <w:rsid w:val="003D4C82"/>
    <w:rsid w:val="003D5353"/>
    <w:rsid w:val="003D54BA"/>
    <w:rsid w:val="003D568A"/>
    <w:rsid w:val="003D6D77"/>
    <w:rsid w:val="003D7C01"/>
    <w:rsid w:val="003E0139"/>
    <w:rsid w:val="003E0D81"/>
    <w:rsid w:val="003E22C2"/>
    <w:rsid w:val="003E330D"/>
    <w:rsid w:val="003E46AD"/>
    <w:rsid w:val="003E6F26"/>
    <w:rsid w:val="003E7914"/>
    <w:rsid w:val="003E7E26"/>
    <w:rsid w:val="003F1415"/>
    <w:rsid w:val="003F1F53"/>
    <w:rsid w:val="003F47E1"/>
    <w:rsid w:val="003F4E9F"/>
    <w:rsid w:val="003F5DBB"/>
    <w:rsid w:val="00400C06"/>
    <w:rsid w:val="00400EBD"/>
    <w:rsid w:val="00401F58"/>
    <w:rsid w:val="00402D23"/>
    <w:rsid w:val="004041D4"/>
    <w:rsid w:val="004046C5"/>
    <w:rsid w:val="00406975"/>
    <w:rsid w:val="00406EB7"/>
    <w:rsid w:val="0040790F"/>
    <w:rsid w:val="00407FC2"/>
    <w:rsid w:val="00413B91"/>
    <w:rsid w:val="00414152"/>
    <w:rsid w:val="004144F1"/>
    <w:rsid w:val="00414989"/>
    <w:rsid w:val="004154D9"/>
    <w:rsid w:val="00416692"/>
    <w:rsid w:val="0041686E"/>
    <w:rsid w:val="00417036"/>
    <w:rsid w:val="00417416"/>
    <w:rsid w:val="00420112"/>
    <w:rsid w:val="00420B1F"/>
    <w:rsid w:val="004216CD"/>
    <w:rsid w:val="00421BFA"/>
    <w:rsid w:val="00422BD9"/>
    <w:rsid w:val="00422F2F"/>
    <w:rsid w:val="0042385A"/>
    <w:rsid w:val="0042393D"/>
    <w:rsid w:val="004254EB"/>
    <w:rsid w:val="00425738"/>
    <w:rsid w:val="00427369"/>
    <w:rsid w:val="00427842"/>
    <w:rsid w:val="004311F3"/>
    <w:rsid w:val="00434416"/>
    <w:rsid w:val="00434425"/>
    <w:rsid w:val="0043494A"/>
    <w:rsid w:val="00434EF5"/>
    <w:rsid w:val="004354F7"/>
    <w:rsid w:val="00435AE2"/>
    <w:rsid w:val="00436C20"/>
    <w:rsid w:val="0043753E"/>
    <w:rsid w:val="00437685"/>
    <w:rsid w:val="0044057F"/>
    <w:rsid w:val="00441F4A"/>
    <w:rsid w:val="004433FC"/>
    <w:rsid w:val="00443A51"/>
    <w:rsid w:val="00445423"/>
    <w:rsid w:val="00445B74"/>
    <w:rsid w:val="00445F98"/>
    <w:rsid w:val="00450EE3"/>
    <w:rsid w:val="00451220"/>
    <w:rsid w:val="004533B5"/>
    <w:rsid w:val="00453EA5"/>
    <w:rsid w:val="004548EF"/>
    <w:rsid w:val="00454F88"/>
    <w:rsid w:val="004566F1"/>
    <w:rsid w:val="00456EAA"/>
    <w:rsid w:val="004600F0"/>
    <w:rsid w:val="00460170"/>
    <w:rsid w:val="00460E04"/>
    <w:rsid w:val="00461C42"/>
    <w:rsid w:val="00461E58"/>
    <w:rsid w:val="004638F7"/>
    <w:rsid w:val="004671FF"/>
    <w:rsid w:val="00471BBC"/>
    <w:rsid w:val="00471BE2"/>
    <w:rsid w:val="0047350A"/>
    <w:rsid w:val="00473849"/>
    <w:rsid w:val="004746DF"/>
    <w:rsid w:val="00474C1A"/>
    <w:rsid w:val="00475600"/>
    <w:rsid w:val="00477A57"/>
    <w:rsid w:val="00480B8C"/>
    <w:rsid w:val="00480E89"/>
    <w:rsid w:val="00480FD6"/>
    <w:rsid w:val="004817D5"/>
    <w:rsid w:val="004823AB"/>
    <w:rsid w:val="004829D8"/>
    <w:rsid w:val="00482F9D"/>
    <w:rsid w:val="00487B22"/>
    <w:rsid w:val="0049085F"/>
    <w:rsid w:val="00490A4D"/>
    <w:rsid w:val="004923E2"/>
    <w:rsid w:val="004930E7"/>
    <w:rsid w:val="00493A40"/>
    <w:rsid w:val="00494952"/>
    <w:rsid w:val="00494E8F"/>
    <w:rsid w:val="00497725"/>
    <w:rsid w:val="00497A68"/>
    <w:rsid w:val="004A1AFE"/>
    <w:rsid w:val="004A1BBF"/>
    <w:rsid w:val="004A3D48"/>
    <w:rsid w:val="004A4AE9"/>
    <w:rsid w:val="004A5640"/>
    <w:rsid w:val="004A5739"/>
    <w:rsid w:val="004A5FC5"/>
    <w:rsid w:val="004A7F6D"/>
    <w:rsid w:val="004A7F82"/>
    <w:rsid w:val="004B0E13"/>
    <w:rsid w:val="004B0E3D"/>
    <w:rsid w:val="004B0EA7"/>
    <w:rsid w:val="004B197D"/>
    <w:rsid w:val="004B1CD2"/>
    <w:rsid w:val="004B430D"/>
    <w:rsid w:val="004B6082"/>
    <w:rsid w:val="004B6544"/>
    <w:rsid w:val="004B72D7"/>
    <w:rsid w:val="004C098B"/>
    <w:rsid w:val="004C4976"/>
    <w:rsid w:val="004C5B4F"/>
    <w:rsid w:val="004C6806"/>
    <w:rsid w:val="004C7931"/>
    <w:rsid w:val="004D0270"/>
    <w:rsid w:val="004D0C52"/>
    <w:rsid w:val="004D0F49"/>
    <w:rsid w:val="004D17A3"/>
    <w:rsid w:val="004D1E4F"/>
    <w:rsid w:val="004D2D2D"/>
    <w:rsid w:val="004D3354"/>
    <w:rsid w:val="004D3F5F"/>
    <w:rsid w:val="004D5D80"/>
    <w:rsid w:val="004D6882"/>
    <w:rsid w:val="004D6BC4"/>
    <w:rsid w:val="004E281E"/>
    <w:rsid w:val="004E5C78"/>
    <w:rsid w:val="004E5F4F"/>
    <w:rsid w:val="004E68F3"/>
    <w:rsid w:val="004E7F14"/>
    <w:rsid w:val="004F0635"/>
    <w:rsid w:val="004F0C0D"/>
    <w:rsid w:val="004F1868"/>
    <w:rsid w:val="004F1BFC"/>
    <w:rsid w:val="004F4AD2"/>
    <w:rsid w:val="004F4B45"/>
    <w:rsid w:val="004F646F"/>
    <w:rsid w:val="004F682A"/>
    <w:rsid w:val="004F6CE5"/>
    <w:rsid w:val="004F7567"/>
    <w:rsid w:val="004F7B7D"/>
    <w:rsid w:val="00500F5D"/>
    <w:rsid w:val="00501062"/>
    <w:rsid w:val="0050109B"/>
    <w:rsid w:val="005030C5"/>
    <w:rsid w:val="0050514C"/>
    <w:rsid w:val="0050695E"/>
    <w:rsid w:val="00506A47"/>
    <w:rsid w:val="00506CB4"/>
    <w:rsid w:val="00507F1B"/>
    <w:rsid w:val="00510013"/>
    <w:rsid w:val="0051029C"/>
    <w:rsid w:val="0051310E"/>
    <w:rsid w:val="0051490D"/>
    <w:rsid w:val="00514EEF"/>
    <w:rsid w:val="00516D97"/>
    <w:rsid w:val="00517B51"/>
    <w:rsid w:val="00517F76"/>
    <w:rsid w:val="00520082"/>
    <w:rsid w:val="00520BA3"/>
    <w:rsid w:val="00524866"/>
    <w:rsid w:val="00524B53"/>
    <w:rsid w:val="0052550E"/>
    <w:rsid w:val="005258B1"/>
    <w:rsid w:val="00526180"/>
    <w:rsid w:val="00526B26"/>
    <w:rsid w:val="00527452"/>
    <w:rsid w:val="00530B7A"/>
    <w:rsid w:val="00531BCB"/>
    <w:rsid w:val="00532477"/>
    <w:rsid w:val="00532DE2"/>
    <w:rsid w:val="0053429C"/>
    <w:rsid w:val="005344CA"/>
    <w:rsid w:val="005348FF"/>
    <w:rsid w:val="00534C7B"/>
    <w:rsid w:val="005361B7"/>
    <w:rsid w:val="005364AC"/>
    <w:rsid w:val="00537C96"/>
    <w:rsid w:val="00542AF1"/>
    <w:rsid w:val="00543FBD"/>
    <w:rsid w:val="00544166"/>
    <w:rsid w:val="00544BFC"/>
    <w:rsid w:val="00546837"/>
    <w:rsid w:val="005478B2"/>
    <w:rsid w:val="00550480"/>
    <w:rsid w:val="0055109D"/>
    <w:rsid w:val="00551707"/>
    <w:rsid w:val="005521B8"/>
    <w:rsid w:val="005551ED"/>
    <w:rsid w:val="00555E8C"/>
    <w:rsid w:val="00555F64"/>
    <w:rsid w:val="00556472"/>
    <w:rsid w:val="005568EE"/>
    <w:rsid w:val="0055736A"/>
    <w:rsid w:val="0056013E"/>
    <w:rsid w:val="00561719"/>
    <w:rsid w:val="00561A85"/>
    <w:rsid w:val="00561B43"/>
    <w:rsid w:val="00562A06"/>
    <w:rsid w:val="0056353F"/>
    <w:rsid w:val="00563C8C"/>
    <w:rsid w:val="00563EE7"/>
    <w:rsid w:val="0056425B"/>
    <w:rsid w:val="00564C04"/>
    <w:rsid w:val="00564EEB"/>
    <w:rsid w:val="00564F41"/>
    <w:rsid w:val="00567675"/>
    <w:rsid w:val="00567B45"/>
    <w:rsid w:val="00567E0B"/>
    <w:rsid w:val="00571F09"/>
    <w:rsid w:val="0057233D"/>
    <w:rsid w:val="00572E48"/>
    <w:rsid w:val="0057354D"/>
    <w:rsid w:val="00576C17"/>
    <w:rsid w:val="00577033"/>
    <w:rsid w:val="0057790D"/>
    <w:rsid w:val="00577B1B"/>
    <w:rsid w:val="00580E8F"/>
    <w:rsid w:val="00581CE0"/>
    <w:rsid w:val="00584CF9"/>
    <w:rsid w:val="00586096"/>
    <w:rsid w:val="0058673E"/>
    <w:rsid w:val="00587EA9"/>
    <w:rsid w:val="005915C2"/>
    <w:rsid w:val="005915CA"/>
    <w:rsid w:val="00591BBC"/>
    <w:rsid w:val="00593BA5"/>
    <w:rsid w:val="00593CB2"/>
    <w:rsid w:val="00594A7D"/>
    <w:rsid w:val="005964E5"/>
    <w:rsid w:val="005A0673"/>
    <w:rsid w:val="005A08E8"/>
    <w:rsid w:val="005A2300"/>
    <w:rsid w:val="005A2A14"/>
    <w:rsid w:val="005A3721"/>
    <w:rsid w:val="005A4659"/>
    <w:rsid w:val="005A5829"/>
    <w:rsid w:val="005A7ABE"/>
    <w:rsid w:val="005A7BC7"/>
    <w:rsid w:val="005A7E79"/>
    <w:rsid w:val="005B03F8"/>
    <w:rsid w:val="005B1746"/>
    <w:rsid w:val="005B300D"/>
    <w:rsid w:val="005B3BD4"/>
    <w:rsid w:val="005B3E9E"/>
    <w:rsid w:val="005B3FD3"/>
    <w:rsid w:val="005B6696"/>
    <w:rsid w:val="005B714E"/>
    <w:rsid w:val="005B7FCC"/>
    <w:rsid w:val="005C00BC"/>
    <w:rsid w:val="005C199E"/>
    <w:rsid w:val="005C246C"/>
    <w:rsid w:val="005C25CF"/>
    <w:rsid w:val="005C26AD"/>
    <w:rsid w:val="005C2B50"/>
    <w:rsid w:val="005C3593"/>
    <w:rsid w:val="005C45EA"/>
    <w:rsid w:val="005D2B9B"/>
    <w:rsid w:val="005D3BF2"/>
    <w:rsid w:val="005D51E0"/>
    <w:rsid w:val="005D79F4"/>
    <w:rsid w:val="005D7A0B"/>
    <w:rsid w:val="005E0457"/>
    <w:rsid w:val="005E1670"/>
    <w:rsid w:val="005E236F"/>
    <w:rsid w:val="005E3E1E"/>
    <w:rsid w:val="005E432F"/>
    <w:rsid w:val="005E5F4D"/>
    <w:rsid w:val="005E6B23"/>
    <w:rsid w:val="005E716C"/>
    <w:rsid w:val="005E7EDA"/>
    <w:rsid w:val="005F25A5"/>
    <w:rsid w:val="005F25C4"/>
    <w:rsid w:val="005F285A"/>
    <w:rsid w:val="005F4C91"/>
    <w:rsid w:val="005F5AF9"/>
    <w:rsid w:val="005F6347"/>
    <w:rsid w:val="005F7465"/>
    <w:rsid w:val="00600818"/>
    <w:rsid w:val="0060279C"/>
    <w:rsid w:val="00603975"/>
    <w:rsid w:val="00603EF7"/>
    <w:rsid w:val="006060D1"/>
    <w:rsid w:val="0060644C"/>
    <w:rsid w:val="00606835"/>
    <w:rsid w:val="00607BD9"/>
    <w:rsid w:val="00607EA9"/>
    <w:rsid w:val="00607EE5"/>
    <w:rsid w:val="00612C35"/>
    <w:rsid w:val="0061446F"/>
    <w:rsid w:val="00614CFF"/>
    <w:rsid w:val="00615A03"/>
    <w:rsid w:val="006162AE"/>
    <w:rsid w:val="00616DC5"/>
    <w:rsid w:val="00617C16"/>
    <w:rsid w:val="006205C2"/>
    <w:rsid w:val="00621CE3"/>
    <w:rsid w:val="006220BC"/>
    <w:rsid w:val="006230A7"/>
    <w:rsid w:val="00624126"/>
    <w:rsid w:val="00624185"/>
    <w:rsid w:val="00624EFC"/>
    <w:rsid w:val="00625690"/>
    <w:rsid w:val="006269B2"/>
    <w:rsid w:val="00626DBC"/>
    <w:rsid w:val="00627AEF"/>
    <w:rsid w:val="0063127F"/>
    <w:rsid w:val="00632EDE"/>
    <w:rsid w:val="00636F05"/>
    <w:rsid w:val="006378F9"/>
    <w:rsid w:val="00637FF2"/>
    <w:rsid w:val="0064427B"/>
    <w:rsid w:val="006448A7"/>
    <w:rsid w:val="00644DC6"/>
    <w:rsid w:val="00646896"/>
    <w:rsid w:val="006473F7"/>
    <w:rsid w:val="0064769D"/>
    <w:rsid w:val="00647BAB"/>
    <w:rsid w:val="006502AD"/>
    <w:rsid w:val="00650D0E"/>
    <w:rsid w:val="00651968"/>
    <w:rsid w:val="00653692"/>
    <w:rsid w:val="00653933"/>
    <w:rsid w:val="006539BD"/>
    <w:rsid w:val="006543F8"/>
    <w:rsid w:val="0065465E"/>
    <w:rsid w:val="0065540D"/>
    <w:rsid w:val="00656536"/>
    <w:rsid w:val="00663E8D"/>
    <w:rsid w:val="006642B8"/>
    <w:rsid w:val="0066431D"/>
    <w:rsid w:val="00664DBA"/>
    <w:rsid w:val="006651FD"/>
    <w:rsid w:val="006652F9"/>
    <w:rsid w:val="0066555A"/>
    <w:rsid w:val="00665F82"/>
    <w:rsid w:val="0066600C"/>
    <w:rsid w:val="0067021F"/>
    <w:rsid w:val="00671BB6"/>
    <w:rsid w:val="006757B6"/>
    <w:rsid w:val="00675F4E"/>
    <w:rsid w:val="00676704"/>
    <w:rsid w:val="00676DB6"/>
    <w:rsid w:val="0068384F"/>
    <w:rsid w:val="00683A0C"/>
    <w:rsid w:val="00683EC5"/>
    <w:rsid w:val="006859F1"/>
    <w:rsid w:val="00686142"/>
    <w:rsid w:val="00690B8E"/>
    <w:rsid w:val="0069134C"/>
    <w:rsid w:val="00691DF0"/>
    <w:rsid w:val="006948DF"/>
    <w:rsid w:val="0069556C"/>
    <w:rsid w:val="00695932"/>
    <w:rsid w:val="006A1DB0"/>
    <w:rsid w:val="006A2203"/>
    <w:rsid w:val="006A2C2B"/>
    <w:rsid w:val="006A4147"/>
    <w:rsid w:val="006A56E9"/>
    <w:rsid w:val="006A61BD"/>
    <w:rsid w:val="006A673F"/>
    <w:rsid w:val="006A7D02"/>
    <w:rsid w:val="006A7E92"/>
    <w:rsid w:val="006B0009"/>
    <w:rsid w:val="006B1B09"/>
    <w:rsid w:val="006B29B1"/>
    <w:rsid w:val="006B74DC"/>
    <w:rsid w:val="006C0993"/>
    <w:rsid w:val="006C1209"/>
    <w:rsid w:val="006C2CAB"/>
    <w:rsid w:val="006C37FD"/>
    <w:rsid w:val="006C4E54"/>
    <w:rsid w:val="006C5658"/>
    <w:rsid w:val="006C76D2"/>
    <w:rsid w:val="006D2553"/>
    <w:rsid w:val="006D3175"/>
    <w:rsid w:val="006D39BD"/>
    <w:rsid w:val="006D3D04"/>
    <w:rsid w:val="006D3DB2"/>
    <w:rsid w:val="006D4AC5"/>
    <w:rsid w:val="006D7855"/>
    <w:rsid w:val="006D79AF"/>
    <w:rsid w:val="006D7C86"/>
    <w:rsid w:val="006D7FE2"/>
    <w:rsid w:val="006E17EA"/>
    <w:rsid w:val="006E240B"/>
    <w:rsid w:val="006E3C47"/>
    <w:rsid w:val="006E7768"/>
    <w:rsid w:val="006E7D9F"/>
    <w:rsid w:val="006E7EC0"/>
    <w:rsid w:val="006F0786"/>
    <w:rsid w:val="006F0FE0"/>
    <w:rsid w:val="006F110E"/>
    <w:rsid w:val="006F2D67"/>
    <w:rsid w:val="006F36A7"/>
    <w:rsid w:val="006F3CD2"/>
    <w:rsid w:val="006F5964"/>
    <w:rsid w:val="006F60BD"/>
    <w:rsid w:val="006F6AED"/>
    <w:rsid w:val="006F7E17"/>
    <w:rsid w:val="00700111"/>
    <w:rsid w:val="00701630"/>
    <w:rsid w:val="00701FEB"/>
    <w:rsid w:val="00704ADE"/>
    <w:rsid w:val="00705252"/>
    <w:rsid w:val="007052DD"/>
    <w:rsid w:val="00705766"/>
    <w:rsid w:val="00705DD2"/>
    <w:rsid w:val="007064CE"/>
    <w:rsid w:val="00713ED0"/>
    <w:rsid w:val="00715A1F"/>
    <w:rsid w:val="0072063B"/>
    <w:rsid w:val="00720FEC"/>
    <w:rsid w:val="00721185"/>
    <w:rsid w:val="00722EA2"/>
    <w:rsid w:val="00723243"/>
    <w:rsid w:val="0072372B"/>
    <w:rsid w:val="00724500"/>
    <w:rsid w:val="00727A3E"/>
    <w:rsid w:val="00727DAC"/>
    <w:rsid w:val="00730A8E"/>
    <w:rsid w:val="00731782"/>
    <w:rsid w:val="00731D22"/>
    <w:rsid w:val="00731F47"/>
    <w:rsid w:val="0073241F"/>
    <w:rsid w:val="00734365"/>
    <w:rsid w:val="00735C8D"/>
    <w:rsid w:val="0073657F"/>
    <w:rsid w:val="00736FC7"/>
    <w:rsid w:val="00737461"/>
    <w:rsid w:val="00737D55"/>
    <w:rsid w:val="007402BD"/>
    <w:rsid w:val="0074040A"/>
    <w:rsid w:val="00741A02"/>
    <w:rsid w:val="00744165"/>
    <w:rsid w:val="007443B8"/>
    <w:rsid w:val="00745B02"/>
    <w:rsid w:val="00746C91"/>
    <w:rsid w:val="00751898"/>
    <w:rsid w:val="00752AFB"/>
    <w:rsid w:val="00753000"/>
    <w:rsid w:val="007534F1"/>
    <w:rsid w:val="00753EF3"/>
    <w:rsid w:val="00754A38"/>
    <w:rsid w:val="00755281"/>
    <w:rsid w:val="00755394"/>
    <w:rsid w:val="00755665"/>
    <w:rsid w:val="00755B21"/>
    <w:rsid w:val="00756529"/>
    <w:rsid w:val="00756540"/>
    <w:rsid w:val="00756B2B"/>
    <w:rsid w:val="0076100F"/>
    <w:rsid w:val="00761A0A"/>
    <w:rsid w:val="0076367E"/>
    <w:rsid w:val="007638CB"/>
    <w:rsid w:val="00763D77"/>
    <w:rsid w:val="00764BF1"/>
    <w:rsid w:val="00765536"/>
    <w:rsid w:val="00766BB1"/>
    <w:rsid w:val="0076731E"/>
    <w:rsid w:val="0076776D"/>
    <w:rsid w:val="0076787C"/>
    <w:rsid w:val="00767F81"/>
    <w:rsid w:val="00767FCE"/>
    <w:rsid w:val="00770267"/>
    <w:rsid w:val="007712B8"/>
    <w:rsid w:val="00771C27"/>
    <w:rsid w:val="007726A6"/>
    <w:rsid w:val="00773DA0"/>
    <w:rsid w:val="00775C78"/>
    <w:rsid w:val="007810F1"/>
    <w:rsid w:val="00781222"/>
    <w:rsid w:val="0078373D"/>
    <w:rsid w:val="00783C4A"/>
    <w:rsid w:val="00784AE3"/>
    <w:rsid w:val="007852FF"/>
    <w:rsid w:val="00787516"/>
    <w:rsid w:val="00787F1D"/>
    <w:rsid w:val="00791557"/>
    <w:rsid w:val="00793217"/>
    <w:rsid w:val="00793773"/>
    <w:rsid w:val="00793A20"/>
    <w:rsid w:val="00796374"/>
    <w:rsid w:val="00796D83"/>
    <w:rsid w:val="007A15FD"/>
    <w:rsid w:val="007A305F"/>
    <w:rsid w:val="007A3609"/>
    <w:rsid w:val="007A437C"/>
    <w:rsid w:val="007A6660"/>
    <w:rsid w:val="007A6785"/>
    <w:rsid w:val="007A7868"/>
    <w:rsid w:val="007B0821"/>
    <w:rsid w:val="007B334C"/>
    <w:rsid w:val="007B5AF4"/>
    <w:rsid w:val="007B7D0D"/>
    <w:rsid w:val="007C0118"/>
    <w:rsid w:val="007C0215"/>
    <w:rsid w:val="007C0472"/>
    <w:rsid w:val="007C108D"/>
    <w:rsid w:val="007C22E8"/>
    <w:rsid w:val="007C40CA"/>
    <w:rsid w:val="007C4424"/>
    <w:rsid w:val="007C563D"/>
    <w:rsid w:val="007C5A03"/>
    <w:rsid w:val="007C6050"/>
    <w:rsid w:val="007C68D6"/>
    <w:rsid w:val="007D0808"/>
    <w:rsid w:val="007D2722"/>
    <w:rsid w:val="007D3085"/>
    <w:rsid w:val="007D33BE"/>
    <w:rsid w:val="007D7D61"/>
    <w:rsid w:val="007E01CB"/>
    <w:rsid w:val="007E13C8"/>
    <w:rsid w:val="007E19C2"/>
    <w:rsid w:val="007E2B44"/>
    <w:rsid w:val="007E57C7"/>
    <w:rsid w:val="007E708D"/>
    <w:rsid w:val="007F0722"/>
    <w:rsid w:val="007F1855"/>
    <w:rsid w:val="007F1884"/>
    <w:rsid w:val="007F2636"/>
    <w:rsid w:val="007F39D2"/>
    <w:rsid w:val="007F42F0"/>
    <w:rsid w:val="007F49E3"/>
    <w:rsid w:val="007F4C22"/>
    <w:rsid w:val="007F4F59"/>
    <w:rsid w:val="007F5941"/>
    <w:rsid w:val="007F7E7E"/>
    <w:rsid w:val="00801A02"/>
    <w:rsid w:val="008033F0"/>
    <w:rsid w:val="00804369"/>
    <w:rsid w:val="00804DE9"/>
    <w:rsid w:val="00806AA2"/>
    <w:rsid w:val="00810CC0"/>
    <w:rsid w:val="00811B83"/>
    <w:rsid w:val="0081200C"/>
    <w:rsid w:val="00814111"/>
    <w:rsid w:val="00815AB4"/>
    <w:rsid w:val="00816685"/>
    <w:rsid w:val="008174EF"/>
    <w:rsid w:val="0081784C"/>
    <w:rsid w:val="00820007"/>
    <w:rsid w:val="00820044"/>
    <w:rsid w:val="00820FAA"/>
    <w:rsid w:val="00822A00"/>
    <w:rsid w:val="008232F0"/>
    <w:rsid w:val="0082484F"/>
    <w:rsid w:val="00826308"/>
    <w:rsid w:val="008265CB"/>
    <w:rsid w:val="00827653"/>
    <w:rsid w:val="0083008B"/>
    <w:rsid w:val="008302B5"/>
    <w:rsid w:val="00830DB1"/>
    <w:rsid w:val="00831461"/>
    <w:rsid w:val="008317D7"/>
    <w:rsid w:val="0083237A"/>
    <w:rsid w:val="008337B2"/>
    <w:rsid w:val="00833BC1"/>
    <w:rsid w:val="0083450C"/>
    <w:rsid w:val="00835517"/>
    <w:rsid w:val="00835592"/>
    <w:rsid w:val="00836208"/>
    <w:rsid w:val="00836C1E"/>
    <w:rsid w:val="0083784C"/>
    <w:rsid w:val="008401D2"/>
    <w:rsid w:val="00841467"/>
    <w:rsid w:val="00842051"/>
    <w:rsid w:val="00842507"/>
    <w:rsid w:val="008433C1"/>
    <w:rsid w:val="00843F29"/>
    <w:rsid w:val="008453E7"/>
    <w:rsid w:val="00845B03"/>
    <w:rsid w:val="00845EDF"/>
    <w:rsid w:val="00846BA8"/>
    <w:rsid w:val="008478BA"/>
    <w:rsid w:val="00847DBE"/>
    <w:rsid w:val="008505A0"/>
    <w:rsid w:val="00850FE5"/>
    <w:rsid w:val="00854445"/>
    <w:rsid w:val="0085469E"/>
    <w:rsid w:val="00854A36"/>
    <w:rsid w:val="0085579A"/>
    <w:rsid w:val="00855A87"/>
    <w:rsid w:val="0085704F"/>
    <w:rsid w:val="00860438"/>
    <w:rsid w:val="0086151C"/>
    <w:rsid w:val="00864E8D"/>
    <w:rsid w:val="008654A1"/>
    <w:rsid w:val="00865665"/>
    <w:rsid w:val="008669D5"/>
    <w:rsid w:val="00866D71"/>
    <w:rsid w:val="00866FEB"/>
    <w:rsid w:val="0086736D"/>
    <w:rsid w:val="00871B41"/>
    <w:rsid w:val="008730DF"/>
    <w:rsid w:val="00873CA8"/>
    <w:rsid w:val="00874222"/>
    <w:rsid w:val="00875330"/>
    <w:rsid w:val="00876403"/>
    <w:rsid w:val="00880618"/>
    <w:rsid w:val="00880FCC"/>
    <w:rsid w:val="008810CB"/>
    <w:rsid w:val="0088205F"/>
    <w:rsid w:val="008838F7"/>
    <w:rsid w:val="008924B0"/>
    <w:rsid w:val="00892CA4"/>
    <w:rsid w:val="00893404"/>
    <w:rsid w:val="00894456"/>
    <w:rsid w:val="008944A0"/>
    <w:rsid w:val="008944B3"/>
    <w:rsid w:val="008966AF"/>
    <w:rsid w:val="008A0301"/>
    <w:rsid w:val="008A0D05"/>
    <w:rsid w:val="008A12D5"/>
    <w:rsid w:val="008A2E23"/>
    <w:rsid w:val="008A36C3"/>
    <w:rsid w:val="008A4B1B"/>
    <w:rsid w:val="008A7D04"/>
    <w:rsid w:val="008B0BCF"/>
    <w:rsid w:val="008B26A9"/>
    <w:rsid w:val="008B2E32"/>
    <w:rsid w:val="008B5ADD"/>
    <w:rsid w:val="008B5CE6"/>
    <w:rsid w:val="008B6783"/>
    <w:rsid w:val="008C216B"/>
    <w:rsid w:val="008C2A03"/>
    <w:rsid w:val="008C6CBA"/>
    <w:rsid w:val="008C6E06"/>
    <w:rsid w:val="008D0147"/>
    <w:rsid w:val="008D0938"/>
    <w:rsid w:val="008D2F58"/>
    <w:rsid w:val="008D31D2"/>
    <w:rsid w:val="008D44D0"/>
    <w:rsid w:val="008D4D12"/>
    <w:rsid w:val="008D4E90"/>
    <w:rsid w:val="008D5400"/>
    <w:rsid w:val="008D5475"/>
    <w:rsid w:val="008D61E8"/>
    <w:rsid w:val="008D6D60"/>
    <w:rsid w:val="008D7456"/>
    <w:rsid w:val="008E2115"/>
    <w:rsid w:val="008E3C50"/>
    <w:rsid w:val="008E3FC2"/>
    <w:rsid w:val="008F0FC5"/>
    <w:rsid w:val="008F4B27"/>
    <w:rsid w:val="008F6577"/>
    <w:rsid w:val="008F7E67"/>
    <w:rsid w:val="00900067"/>
    <w:rsid w:val="0090062A"/>
    <w:rsid w:val="00900DC0"/>
    <w:rsid w:val="00901A46"/>
    <w:rsid w:val="0090250A"/>
    <w:rsid w:val="009042FD"/>
    <w:rsid w:val="00905594"/>
    <w:rsid w:val="00905F05"/>
    <w:rsid w:val="00907DAA"/>
    <w:rsid w:val="00907FF1"/>
    <w:rsid w:val="00911D3D"/>
    <w:rsid w:val="00912563"/>
    <w:rsid w:val="00912659"/>
    <w:rsid w:val="009136D3"/>
    <w:rsid w:val="00913EA6"/>
    <w:rsid w:val="0091455B"/>
    <w:rsid w:val="009149B9"/>
    <w:rsid w:val="00914B22"/>
    <w:rsid w:val="00914E69"/>
    <w:rsid w:val="00915F8D"/>
    <w:rsid w:val="00917579"/>
    <w:rsid w:val="00920A64"/>
    <w:rsid w:val="00920C6D"/>
    <w:rsid w:val="00921E2C"/>
    <w:rsid w:val="00921EE1"/>
    <w:rsid w:val="009225F6"/>
    <w:rsid w:val="00923A3A"/>
    <w:rsid w:val="009241F6"/>
    <w:rsid w:val="00924EFE"/>
    <w:rsid w:val="00925440"/>
    <w:rsid w:val="009302FA"/>
    <w:rsid w:val="009306EC"/>
    <w:rsid w:val="0093203B"/>
    <w:rsid w:val="0093238B"/>
    <w:rsid w:val="00932A2B"/>
    <w:rsid w:val="00932F21"/>
    <w:rsid w:val="009330D8"/>
    <w:rsid w:val="009339B4"/>
    <w:rsid w:val="0093497E"/>
    <w:rsid w:val="009350F9"/>
    <w:rsid w:val="00935428"/>
    <w:rsid w:val="00935433"/>
    <w:rsid w:val="00940AFB"/>
    <w:rsid w:val="009423E1"/>
    <w:rsid w:val="0094436A"/>
    <w:rsid w:val="00944B45"/>
    <w:rsid w:val="00946131"/>
    <w:rsid w:val="009466CC"/>
    <w:rsid w:val="00947374"/>
    <w:rsid w:val="00947A2C"/>
    <w:rsid w:val="00951913"/>
    <w:rsid w:val="00952253"/>
    <w:rsid w:val="009540DF"/>
    <w:rsid w:val="00955E7B"/>
    <w:rsid w:val="00956DB6"/>
    <w:rsid w:val="00957623"/>
    <w:rsid w:val="00957ABB"/>
    <w:rsid w:val="009625CF"/>
    <w:rsid w:val="00962A89"/>
    <w:rsid w:val="009647FE"/>
    <w:rsid w:val="00964E2F"/>
    <w:rsid w:val="0096612B"/>
    <w:rsid w:val="00970685"/>
    <w:rsid w:val="0097070E"/>
    <w:rsid w:val="009709F0"/>
    <w:rsid w:val="00971051"/>
    <w:rsid w:val="00972396"/>
    <w:rsid w:val="009723E5"/>
    <w:rsid w:val="0097363A"/>
    <w:rsid w:val="00973DE3"/>
    <w:rsid w:val="00974A6D"/>
    <w:rsid w:val="0097515B"/>
    <w:rsid w:val="009756E8"/>
    <w:rsid w:val="00975D76"/>
    <w:rsid w:val="00976699"/>
    <w:rsid w:val="00976F42"/>
    <w:rsid w:val="00977B24"/>
    <w:rsid w:val="009805CD"/>
    <w:rsid w:val="009806D2"/>
    <w:rsid w:val="009810E1"/>
    <w:rsid w:val="009814CC"/>
    <w:rsid w:val="009815C3"/>
    <w:rsid w:val="00981E48"/>
    <w:rsid w:val="0098342C"/>
    <w:rsid w:val="009839C7"/>
    <w:rsid w:val="00983A2C"/>
    <w:rsid w:val="0098439A"/>
    <w:rsid w:val="009849F9"/>
    <w:rsid w:val="00985B14"/>
    <w:rsid w:val="009868E0"/>
    <w:rsid w:val="00990651"/>
    <w:rsid w:val="00990DBC"/>
    <w:rsid w:val="009913A6"/>
    <w:rsid w:val="009913B8"/>
    <w:rsid w:val="00992D4C"/>
    <w:rsid w:val="00993892"/>
    <w:rsid w:val="0099463F"/>
    <w:rsid w:val="009946A2"/>
    <w:rsid w:val="0099477A"/>
    <w:rsid w:val="0099488C"/>
    <w:rsid w:val="00994993"/>
    <w:rsid w:val="00997106"/>
    <w:rsid w:val="0099747D"/>
    <w:rsid w:val="009A0EA3"/>
    <w:rsid w:val="009A1690"/>
    <w:rsid w:val="009A3009"/>
    <w:rsid w:val="009A5A24"/>
    <w:rsid w:val="009A6C4A"/>
    <w:rsid w:val="009A6C9F"/>
    <w:rsid w:val="009A7DD0"/>
    <w:rsid w:val="009B35F9"/>
    <w:rsid w:val="009B3C51"/>
    <w:rsid w:val="009B5DA8"/>
    <w:rsid w:val="009C0E8A"/>
    <w:rsid w:val="009C5573"/>
    <w:rsid w:val="009C5DDB"/>
    <w:rsid w:val="009C6D6A"/>
    <w:rsid w:val="009D1705"/>
    <w:rsid w:val="009D67F1"/>
    <w:rsid w:val="009E05B7"/>
    <w:rsid w:val="009E0933"/>
    <w:rsid w:val="009E1127"/>
    <w:rsid w:val="009E11DB"/>
    <w:rsid w:val="009E1F41"/>
    <w:rsid w:val="009E3C1B"/>
    <w:rsid w:val="009E3EA9"/>
    <w:rsid w:val="009E564B"/>
    <w:rsid w:val="009E6242"/>
    <w:rsid w:val="009E62A4"/>
    <w:rsid w:val="009E66B1"/>
    <w:rsid w:val="009F0C06"/>
    <w:rsid w:val="009F13F3"/>
    <w:rsid w:val="009F2D01"/>
    <w:rsid w:val="009F4579"/>
    <w:rsid w:val="009F490F"/>
    <w:rsid w:val="009F70C7"/>
    <w:rsid w:val="00A02504"/>
    <w:rsid w:val="00A02F61"/>
    <w:rsid w:val="00A03914"/>
    <w:rsid w:val="00A03EE4"/>
    <w:rsid w:val="00A054B5"/>
    <w:rsid w:val="00A06CE3"/>
    <w:rsid w:val="00A075C2"/>
    <w:rsid w:val="00A13353"/>
    <w:rsid w:val="00A13F7F"/>
    <w:rsid w:val="00A14DF7"/>
    <w:rsid w:val="00A15B3D"/>
    <w:rsid w:val="00A16241"/>
    <w:rsid w:val="00A16EE4"/>
    <w:rsid w:val="00A17D4F"/>
    <w:rsid w:val="00A2093A"/>
    <w:rsid w:val="00A21CD6"/>
    <w:rsid w:val="00A310D4"/>
    <w:rsid w:val="00A3475A"/>
    <w:rsid w:val="00A34A74"/>
    <w:rsid w:val="00A35072"/>
    <w:rsid w:val="00A36AA1"/>
    <w:rsid w:val="00A36D5C"/>
    <w:rsid w:val="00A40AE0"/>
    <w:rsid w:val="00A40F6F"/>
    <w:rsid w:val="00A410B4"/>
    <w:rsid w:val="00A41CD9"/>
    <w:rsid w:val="00A42DC9"/>
    <w:rsid w:val="00A42F43"/>
    <w:rsid w:val="00A4325E"/>
    <w:rsid w:val="00A4336E"/>
    <w:rsid w:val="00A43BF4"/>
    <w:rsid w:val="00A43E1B"/>
    <w:rsid w:val="00A44243"/>
    <w:rsid w:val="00A4531D"/>
    <w:rsid w:val="00A45B48"/>
    <w:rsid w:val="00A45B68"/>
    <w:rsid w:val="00A472AE"/>
    <w:rsid w:val="00A50853"/>
    <w:rsid w:val="00A51538"/>
    <w:rsid w:val="00A52F15"/>
    <w:rsid w:val="00A5390A"/>
    <w:rsid w:val="00A553FB"/>
    <w:rsid w:val="00A5562C"/>
    <w:rsid w:val="00A559C5"/>
    <w:rsid w:val="00A55D90"/>
    <w:rsid w:val="00A60322"/>
    <w:rsid w:val="00A605D5"/>
    <w:rsid w:val="00A607EA"/>
    <w:rsid w:val="00A6119B"/>
    <w:rsid w:val="00A6154F"/>
    <w:rsid w:val="00A62DCF"/>
    <w:rsid w:val="00A633EE"/>
    <w:rsid w:val="00A63525"/>
    <w:rsid w:val="00A63D4B"/>
    <w:rsid w:val="00A703E2"/>
    <w:rsid w:val="00A7128B"/>
    <w:rsid w:val="00A71813"/>
    <w:rsid w:val="00A722DA"/>
    <w:rsid w:val="00A72EA7"/>
    <w:rsid w:val="00A73078"/>
    <w:rsid w:val="00A735CC"/>
    <w:rsid w:val="00A75184"/>
    <w:rsid w:val="00A761A1"/>
    <w:rsid w:val="00A770C2"/>
    <w:rsid w:val="00A77E17"/>
    <w:rsid w:val="00A81969"/>
    <w:rsid w:val="00A81B40"/>
    <w:rsid w:val="00A81FB0"/>
    <w:rsid w:val="00A82DF3"/>
    <w:rsid w:val="00A8344A"/>
    <w:rsid w:val="00A844A0"/>
    <w:rsid w:val="00A84BA0"/>
    <w:rsid w:val="00A85274"/>
    <w:rsid w:val="00A87291"/>
    <w:rsid w:val="00A9022A"/>
    <w:rsid w:val="00A92160"/>
    <w:rsid w:val="00A93E2B"/>
    <w:rsid w:val="00A9505A"/>
    <w:rsid w:val="00A9613B"/>
    <w:rsid w:val="00A96399"/>
    <w:rsid w:val="00A966D3"/>
    <w:rsid w:val="00AA1F51"/>
    <w:rsid w:val="00AA1FE7"/>
    <w:rsid w:val="00AA2DE3"/>
    <w:rsid w:val="00AA51E0"/>
    <w:rsid w:val="00AA5259"/>
    <w:rsid w:val="00AA627D"/>
    <w:rsid w:val="00AA753C"/>
    <w:rsid w:val="00AA75AE"/>
    <w:rsid w:val="00AA7BE9"/>
    <w:rsid w:val="00AA7E73"/>
    <w:rsid w:val="00AB30F9"/>
    <w:rsid w:val="00AB3830"/>
    <w:rsid w:val="00AB3BA3"/>
    <w:rsid w:val="00AB3D52"/>
    <w:rsid w:val="00AB4160"/>
    <w:rsid w:val="00AB4252"/>
    <w:rsid w:val="00AB4589"/>
    <w:rsid w:val="00AB4D5E"/>
    <w:rsid w:val="00AB52E4"/>
    <w:rsid w:val="00AB6009"/>
    <w:rsid w:val="00AC013B"/>
    <w:rsid w:val="00AC087E"/>
    <w:rsid w:val="00AC2340"/>
    <w:rsid w:val="00AC54B0"/>
    <w:rsid w:val="00AC65B0"/>
    <w:rsid w:val="00AD0759"/>
    <w:rsid w:val="00AD0CFB"/>
    <w:rsid w:val="00AD194A"/>
    <w:rsid w:val="00AD1D75"/>
    <w:rsid w:val="00AD22C9"/>
    <w:rsid w:val="00AD354F"/>
    <w:rsid w:val="00AD4C40"/>
    <w:rsid w:val="00AD5F43"/>
    <w:rsid w:val="00AD6E9F"/>
    <w:rsid w:val="00AD743C"/>
    <w:rsid w:val="00AD7679"/>
    <w:rsid w:val="00AD7BD3"/>
    <w:rsid w:val="00AE0FF0"/>
    <w:rsid w:val="00AE1F15"/>
    <w:rsid w:val="00AE52E1"/>
    <w:rsid w:val="00AE5879"/>
    <w:rsid w:val="00AE5A10"/>
    <w:rsid w:val="00AE716F"/>
    <w:rsid w:val="00AE771B"/>
    <w:rsid w:val="00AE798D"/>
    <w:rsid w:val="00AF1947"/>
    <w:rsid w:val="00AF1A33"/>
    <w:rsid w:val="00AF1AAD"/>
    <w:rsid w:val="00AF1D61"/>
    <w:rsid w:val="00AF3427"/>
    <w:rsid w:val="00AF50C7"/>
    <w:rsid w:val="00B02926"/>
    <w:rsid w:val="00B05CA5"/>
    <w:rsid w:val="00B069ED"/>
    <w:rsid w:val="00B0799E"/>
    <w:rsid w:val="00B13A80"/>
    <w:rsid w:val="00B149FC"/>
    <w:rsid w:val="00B15A2D"/>
    <w:rsid w:val="00B15B7F"/>
    <w:rsid w:val="00B15DDB"/>
    <w:rsid w:val="00B17021"/>
    <w:rsid w:val="00B17675"/>
    <w:rsid w:val="00B17DCF"/>
    <w:rsid w:val="00B22FAF"/>
    <w:rsid w:val="00B24C5D"/>
    <w:rsid w:val="00B25561"/>
    <w:rsid w:val="00B25B8C"/>
    <w:rsid w:val="00B26751"/>
    <w:rsid w:val="00B27DEF"/>
    <w:rsid w:val="00B30E6E"/>
    <w:rsid w:val="00B32280"/>
    <w:rsid w:val="00B349B8"/>
    <w:rsid w:val="00B35161"/>
    <w:rsid w:val="00B351E2"/>
    <w:rsid w:val="00B3550F"/>
    <w:rsid w:val="00B35A25"/>
    <w:rsid w:val="00B408B5"/>
    <w:rsid w:val="00B41108"/>
    <w:rsid w:val="00B41BB1"/>
    <w:rsid w:val="00B420F8"/>
    <w:rsid w:val="00B44B47"/>
    <w:rsid w:val="00B45A8A"/>
    <w:rsid w:val="00B47D23"/>
    <w:rsid w:val="00B5057F"/>
    <w:rsid w:val="00B53765"/>
    <w:rsid w:val="00B54A79"/>
    <w:rsid w:val="00B57AA1"/>
    <w:rsid w:val="00B57E29"/>
    <w:rsid w:val="00B6058B"/>
    <w:rsid w:val="00B62231"/>
    <w:rsid w:val="00B62252"/>
    <w:rsid w:val="00B62E69"/>
    <w:rsid w:val="00B642F4"/>
    <w:rsid w:val="00B648CC"/>
    <w:rsid w:val="00B64B09"/>
    <w:rsid w:val="00B65972"/>
    <w:rsid w:val="00B65E9B"/>
    <w:rsid w:val="00B702A3"/>
    <w:rsid w:val="00B706CF"/>
    <w:rsid w:val="00B706E1"/>
    <w:rsid w:val="00B70AD5"/>
    <w:rsid w:val="00B730AA"/>
    <w:rsid w:val="00B73DC1"/>
    <w:rsid w:val="00B74178"/>
    <w:rsid w:val="00B745A8"/>
    <w:rsid w:val="00B747E4"/>
    <w:rsid w:val="00B749FF"/>
    <w:rsid w:val="00B776D5"/>
    <w:rsid w:val="00B77B90"/>
    <w:rsid w:val="00B77D85"/>
    <w:rsid w:val="00B80605"/>
    <w:rsid w:val="00B80739"/>
    <w:rsid w:val="00B80C99"/>
    <w:rsid w:val="00B81CE8"/>
    <w:rsid w:val="00B829DF"/>
    <w:rsid w:val="00B82B0F"/>
    <w:rsid w:val="00B82ECA"/>
    <w:rsid w:val="00B83E90"/>
    <w:rsid w:val="00B8528D"/>
    <w:rsid w:val="00B90C79"/>
    <w:rsid w:val="00B91315"/>
    <w:rsid w:val="00B92147"/>
    <w:rsid w:val="00B92840"/>
    <w:rsid w:val="00B92D5A"/>
    <w:rsid w:val="00B930D4"/>
    <w:rsid w:val="00B93AF5"/>
    <w:rsid w:val="00B945E0"/>
    <w:rsid w:val="00B94A63"/>
    <w:rsid w:val="00B95115"/>
    <w:rsid w:val="00B973A2"/>
    <w:rsid w:val="00B973BF"/>
    <w:rsid w:val="00B97902"/>
    <w:rsid w:val="00BA05B6"/>
    <w:rsid w:val="00BA33F8"/>
    <w:rsid w:val="00BA3A80"/>
    <w:rsid w:val="00BA3FCC"/>
    <w:rsid w:val="00BA4C95"/>
    <w:rsid w:val="00BA4F67"/>
    <w:rsid w:val="00BA5336"/>
    <w:rsid w:val="00BA56EA"/>
    <w:rsid w:val="00BA5A75"/>
    <w:rsid w:val="00BB04D9"/>
    <w:rsid w:val="00BB10AA"/>
    <w:rsid w:val="00BB11CA"/>
    <w:rsid w:val="00BB30C2"/>
    <w:rsid w:val="00BB40C3"/>
    <w:rsid w:val="00BB51E1"/>
    <w:rsid w:val="00BB53AC"/>
    <w:rsid w:val="00BB6AB9"/>
    <w:rsid w:val="00BC0123"/>
    <w:rsid w:val="00BC049B"/>
    <w:rsid w:val="00BC0DCD"/>
    <w:rsid w:val="00BC0E08"/>
    <w:rsid w:val="00BC2395"/>
    <w:rsid w:val="00BC4F93"/>
    <w:rsid w:val="00BC59C2"/>
    <w:rsid w:val="00BC6B64"/>
    <w:rsid w:val="00BD003A"/>
    <w:rsid w:val="00BD1517"/>
    <w:rsid w:val="00BD15E2"/>
    <w:rsid w:val="00BD193A"/>
    <w:rsid w:val="00BD2805"/>
    <w:rsid w:val="00BD29CD"/>
    <w:rsid w:val="00BD3431"/>
    <w:rsid w:val="00BD3B41"/>
    <w:rsid w:val="00BD44C1"/>
    <w:rsid w:val="00BD513B"/>
    <w:rsid w:val="00BD6435"/>
    <w:rsid w:val="00BD658E"/>
    <w:rsid w:val="00BD6D84"/>
    <w:rsid w:val="00BD746F"/>
    <w:rsid w:val="00BD793C"/>
    <w:rsid w:val="00BD7FA5"/>
    <w:rsid w:val="00BE3C56"/>
    <w:rsid w:val="00BE472B"/>
    <w:rsid w:val="00BE5259"/>
    <w:rsid w:val="00BE740F"/>
    <w:rsid w:val="00BE74AB"/>
    <w:rsid w:val="00BE7670"/>
    <w:rsid w:val="00BF076A"/>
    <w:rsid w:val="00BF0B52"/>
    <w:rsid w:val="00BF1E96"/>
    <w:rsid w:val="00BF2B11"/>
    <w:rsid w:val="00BF31F2"/>
    <w:rsid w:val="00BF3239"/>
    <w:rsid w:val="00BF534F"/>
    <w:rsid w:val="00BF6391"/>
    <w:rsid w:val="00BF6458"/>
    <w:rsid w:val="00BF69DA"/>
    <w:rsid w:val="00BF6B3C"/>
    <w:rsid w:val="00BF7121"/>
    <w:rsid w:val="00C00D20"/>
    <w:rsid w:val="00C0255A"/>
    <w:rsid w:val="00C02C69"/>
    <w:rsid w:val="00C031FB"/>
    <w:rsid w:val="00C03FD7"/>
    <w:rsid w:val="00C047DE"/>
    <w:rsid w:val="00C04F3D"/>
    <w:rsid w:val="00C05487"/>
    <w:rsid w:val="00C07F25"/>
    <w:rsid w:val="00C11551"/>
    <w:rsid w:val="00C11BE0"/>
    <w:rsid w:val="00C13A33"/>
    <w:rsid w:val="00C14A88"/>
    <w:rsid w:val="00C14DA0"/>
    <w:rsid w:val="00C16106"/>
    <w:rsid w:val="00C23F96"/>
    <w:rsid w:val="00C253CB"/>
    <w:rsid w:val="00C2751D"/>
    <w:rsid w:val="00C30157"/>
    <w:rsid w:val="00C31782"/>
    <w:rsid w:val="00C31A71"/>
    <w:rsid w:val="00C32318"/>
    <w:rsid w:val="00C32917"/>
    <w:rsid w:val="00C339FB"/>
    <w:rsid w:val="00C34305"/>
    <w:rsid w:val="00C34B6D"/>
    <w:rsid w:val="00C352D3"/>
    <w:rsid w:val="00C35322"/>
    <w:rsid w:val="00C35DF2"/>
    <w:rsid w:val="00C3698E"/>
    <w:rsid w:val="00C369DE"/>
    <w:rsid w:val="00C37D6C"/>
    <w:rsid w:val="00C40200"/>
    <w:rsid w:val="00C41186"/>
    <w:rsid w:val="00C43432"/>
    <w:rsid w:val="00C4468C"/>
    <w:rsid w:val="00C44822"/>
    <w:rsid w:val="00C45A23"/>
    <w:rsid w:val="00C45B0F"/>
    <w:rsid w:val="00C462F4"/>
    <w:rsid w:val="00C46962"/>
    <w:rsid w:val="00C47278"/>
    <w:rsid w:val="00C473E8"/>
    <w:rsid w:val="00C513DC"/>
    <w:rsid w:val="00C527A9"/>
    <w:rsid w:val="00C53269"/>
    <w:rsid w:val="00C571D9"/>
    <w:rsid w:val="00C6157C"/>
    <w:rsid w:val="00C642B8"/>
    <w:rsid w:val="00C658DE"/>
    <w:rsid w:val="00C65BBF"/>
    <w:rsid w:val="00C65ED7"/>
    <w:rsid w:val="00C673B1"/>
    <w:rsid w:val="00C73516"/>
    <w:rsid w:val="00C73C25"/>
    <w:rsid w:val="00C73F3C"/>
    <w:rsid w:val="00C7545D"/>
    <w:rsid w:val="00C75CF1"/>
    <w:rsid w:val="00C8022F"/>
    <w:rsid w:val="00C80364"/>
    <w:rsid w:val="00C80B25"/>
    <w:rsid w:val="00C82A16"/>
    <w:rsid w:val="00C82A50"/>
    <w:rsid w:val="00C82B9B"/>
    <w:rsid w:val="00C82FD8"/>
    <w:rsid w:val="00C841AD"/>
    <w:rsid w:val="00C85350"/>
    <w:rsid w:val="00C8560F"/>
    <w:rsid w:val="00C8601C"/>
    <w:rsid w:val="00C86140"/>
    <w:rsid w:val="00C86314"/>
    <w:rsid w:val="00C877BD"/>
    <w:rsid w:val="00C87900"/>
    <w:rsid w:val="00C87E11"/>
    <w:rsid w:val="00C936CA"/>
    <w:rsid w:val="00C943D6"/>
    <w:rsid w:val="00C9592C"/>
    <w:rsid w:val="00CA0893"/>
    <w:rsid w:val="00CA34E3"/>
    <w:rsid w:val="00CA3658"/>
    <w:rsid w:val="00CA3BF0"/>
    <w:rsid w:val="00CA3E65"/>
    <w:rsid w:val="00CA48A4"/>
    <w:rsid w:val="00CA5EF7"/>
    <w:rsid w:val="00CA6B7A"/>
    <w:rsid w:val="00CB05A7"/>
    <w:rsid w:val="00CB0E90"/>
    <w:rsid w:val="00CB104A"/>
    <w:rsid w:val="00CB164C"/>
    <w:rsid w:val="00CB1A27"/>
    <w:rsid w:val="00CB1F0C"/>
    <w:rsid w:val="00CB2F91"/>
    <w:rsid w:val="00CB334D"/>
    <w:rsid w:val="00CB3720"/>
    <w:rsid w:val="00CB3D87"/>
    <w:rsid w:val="00CB3FAB"/>
    <w:rsid w:val="00CB4AF0"/>
    <w:rsid w:val="00CB4CFD"/>
    <w:rsid w:val="00CB5DBD"/>
    <w:rsid w:val="00CB5E3D"/>
    <w:rsid w:val="00CB5FD3"/>
    <w:rsid w:val="00CC0BBC"/>
    <w:rsid w:val="00CC11DB"/>
    <w:rsid w:val="00CC13B7"/>
    <w:rsid w:val="00CC1970"/>
    <w:rsid w:val="00CC3FB7"/>
    <w:rsid w:val="00CC4292"/>
    <w:rsid w:val="00CC42B8"/>
    <w:rsid w:val="00CC4941"/>
    <w:rsid w:val="00CC6FDC"/>
    <w:rsid w:val="00CD01C2"/>
    <w:rsid w:val="00CD0DD2"/>
    <w:rsid w:val="00CD158A"/>
    <w:rsid w:val="00CD1714"/>
    <w:rsid w:val="00CD19E4"/>
    <w:rsid w:val="00CD1E2F"/>
    <w:rsid w:val="00CD3062"/>
    <w:rsid w:val="00CD66BA"/>
    <w:rsid w:val="00CD6C27"/>
    <w:rsid w:val="00CD7D1D"/>
    <w:rsid w:val="00CE1F45"/>
    <w:rsid w:val="00CE25EA"/>
    <w:rsid w:val="00CE27CB"/>
    <w:rsid w:val="00CE3054"/>
    <w:rsid w:val="00CE55E2"/>
    <w:rsid w:val="00CE5FE2"/>
    <w:rsid w:val="00CE7F2C"/>
    <w:rsid w:val="00CF0943"/>
    <w:rsid w:val="00CF3543"/>
    <w:rsid w:val="00CF518E"/>
    <w:rsid w:val="00CF6114"/>
    <w:rsid w:val="00CF6539"/>
    <w:rsid w:val="00D00219"/>
    <w:rsid w:val="00D00340"/>
    <w:rsid w:val="00D012A7"/>
    <w:rsid w:val="00D02DB3"/>
    <w:rsid w:val="00D06355"/>
    <w:rsid w:val="00D06895"/>
    <w:rsid w:val="00D06D39"/>
    <w:rsid w:val="00D073F7"/>
    <w:rsid w:val="00D10B7F"/>
    <w:rsid w:val="00D11239"/>
    <w:rsid w:val="00D115B1"/>
    <w:rsid w:val="00D123A6"/>
    <w:rsid w:val="00D125D3"/>
    <w:rsid w:val="00D127F4"/>
    <w:rsid w:val="00D1331D"/>
    <w:rsid w:val="00D158C7"/>
    <w:rsid w:val="00D158DB"/>
    <w:rsid w:val="00D15D9B"/>
    <w:rsid w:val="00D16428"/>
    <w:rsid w:val="00D1697C"/>
    <w:rsid w:val="00D16D34"/>
    <w:rsid w:val="00D1745D"/>
    <w:rsid w:val="00D174B3"/>
    <w:rsid w:val="00D20C42"/>
    <w:rsid w:val="00D21733"/>
    <w:rsid w:val="00D21E33"/>
    <w:rsid w:val="00D247DF"/>
    <w:rsid w:val="00D26D1C"/>
    <w:rsid w:val="00D272B1"/>
    <w:rsid w:val="00D27CF8"/>
    <w:rsid w:val="00D30EAD"/>
    <w:rsid w:val="00D321AD"/>
    <w:rsid w:val="00D327CC"/>
    <w:rsid w:val="00D32A5C"/>
    <w:rsid w:val="00D32DFB"/>
    <w:rsid w:val="00D3531F"/>
    <w:rsid w:val="00D3608A"/>
    <w:rsid w:val="00D364C7"/>
    <w:rsid w:val="00D36864"/>
    <w:rsid w:val="00D37AFE"/>
    <w:rsid w:val="00D40D09"/>
    <w:rsid w:val="00D4178A"/>
    <w:rsid w:val="00D41F51"/>
    <w:rsid w:val="00D43E22"/>
    <w:rsid w:val="00D44815"/>
    <w:rsid w:val="00D455E4"/>
    <w:rsid w:val="00D45C2A"/>
    <w:rsid w:val="00D50234"/>
    <w:rsid w:val="00D5044E"/>
    <w:rsid w:val="00D50586"/>
    <w:rsid w:val="00D50BDE"/>
    <w:rsid w:val="00D54955"/>
    <w:rsid w:val="00D54A5A"/>
    <w:rsid w:val="00D55A67"/>
    <w:rsid w:val="00D55B62"/>
    <w:rsid w:val="00D56ABF"/>
    <w:rsid w:val="00D57ADF"/>
    <w:rsid w:val="00D61902"/>
    <w:rsid w:val="00D61F7E"/>
    <w:rsid w:val="00D62561"/>
    <w:rsid w:val="00D63254"/>
    <w:rsid w:val="00D6359A"/>
    <w:rsid w:val="00D640EA"/>
    <w:rsid w:val="00D6484C"/>
    <w:rsid w:val="00D6489F"/>
    <w:rsid w:val="00D65C6D"/>
    <w:rsid w:val="00D66D7D"/>
    <w:rsid w:val="00D70E52"/>
    <w:rsid w:val="00D71AB3"/>
    <w:rsid w:val="00D761D4"/>
    <w:rsid w:val="00D80425"/>
    <w:rsid w:val="00D80676"/>
    <w:rsid w:val="00D80AEA"/>
    <w:rsid w:val="00D80DB1"/>
    <w:rsid w:val="00D81759"/>
    <w:rsid w:val="00D81EA2"/>
    <w:rsid w:val="00D81FF0"/>
    <w:rsid w:val="00D829D8"/>
    <w:rsid w:val="00D837BC"/>
    <w:rsid w:val="00D84FA3"/>
    <w:rsid w:val="00D85607"/>
    <w:rsid w:val="00D86EFC"/>
    <w:rsid w:val="00D90E0C"/>
    <w:rsid w:val="00D91E81"/>
    <w:rsid w:val="00D9210A"/>
    <w:rsid w:val="00D93B2F"/>
    <w:rsid w:val="00D93ED2"/>
    <w:rsid w:val="00D9573E"/>
    <w:rsid w:val="00D962C2"/>
    <w:rsid w:val="00D96437"/>
    <w:rsid w:val="00D96A48"/>
    <w:rsid w:val="00D96CD1"/>
    <w:rsid w:val="00D97538"/>
    <w:rsid w:val="00D9763B"/>
    <w:rsid w:val="00D97A29"/>
    <w:rsid w:val="00D97C90"/>
    <w:rsid w:val="00DA0E47"/>
    <w:rsid w:val="00DA0EA7"/>
    <w:rsid w:val="00DA15A2"/>
    <w:rsid w:val="00DA5E9F"/>
    <w:rsid w:val="00DA6CF4"/>
    <w:rsid w:val="00DB137A"/>
    <w:rsid w:val="00DB1DF3"/>
    <w:rsid w:val="00DB26BA"/>
    <w:rsid w:val="00DB4298"/>
    <w:rsid w:val="00DB4998"/>
    <w:rsid w:val="00DB6537"/>
    <w:rsid w:val="00DB7C83"/>
    <w:rsid w:val="00DC0ACE"/>
    <w:rsid w:val="00DC0B05"/>
    <w:rsid w:val="00DC17FA"/>
    <w:rsid w:val="00DC2655"/>
    <w:rsid w:val="00DC2A38"/>
    <w:rsid w:val="00DC490F"/>
    <w:rsid w:val="00DC59E5"/>
    <w:rsid w:val="00DC60A7"/>
    <w:rsid w:val="00DC635E"/>
    <w:rsid w:val="00DC7A5A"/>
    <w:rsid w:val="00DD0965"/>
    <w:rsid w:val="00DD1F53"/>
    <w:rsid w:val="00DD2155"/>
    <w:rsid w:val="00DD25BE"/>
    <w:rsid w:val="00DD2711"/>
    <w:rsid w:val="00DD3151"/>
    <w:rsid w:val="00DD3162"/>
    <w:rsid w:val="00DD3C16"/>
    <w:rsid w:val="00DD4DD4"/>
    <w:rsid w:val="00DD4DE7"/>
    <w:rsid w:val="00DD5554"/>
    <w:rsid w:val="00DD66A5"/>
    <w:rsid w:val="00DD75B7"/>
    <w:rsid w:val="00DE1496"/>
    <w:rsid w:val="00DE1E4A"/>
    <w:rsid w:val="00DE1E97"/>
    <w:rsid w:val="00DE1FD2"/>
    <w:rsid w:val="00DE4647"/>
    <w:rsid w:val="00DE490E"/>
    <w:rsid w:val="00DE5318"/>
    <w:rsid w:val="00DE6326"/>
    <w:rsid w:val="00DE74FE"/>
    <w:rsid w:val="00DF050D"/>
    <w:rsid w:val="00DF2D0E"/>
    <w:rsid w:val="00DF311A"/>
    <w:rsid w:val="00DF62EF"/>
    <w:rsid w:val="00DF7272"/>
    <w:rsid w:val="00E002E8"/>
    <w:rsid w:val="00E03C07"/>
    <w:rsid w:val="00E047BE"/>
    <w:rsid w:val="00E049EB"/>
    <w:rsid w:val="00E04C27"/>
    <w:rsid w:val="00E05AA0"/>
    <w:rsid w:val="00E06383"/>
    <w:rsid w:val="00E06C2A"/>
    <w:rsid w:val="00E11ACB"/>
    <w:rsid w:val="00E11B3F"/>
    <w:rsid w:val="00E12FE0"/>
    <w:rsid w:val="00E14A86"/>
    <w:rsid w:val="00E14DFC"/>
    <w:rsid w:val="00E15448"/>
    <w:rsid w:val="00E158B7"/>
    <w:rsid w:val="00E15A28"/>
    <w:rsid w:val="00E16E6A"/>
    <w:rsid w:val="00E1766F"/>
    <w:rsid w:val="00E17759"/>
    <w:rsid w:val="00E25C7A"/>
    <w:rsid w:val="00E26084"/>
    <w:rsid w:val="00E263B1"/>
    <w:rsid w:val="00E268B7"/>
    <w:rsid w:val="00E310E4"/>
    <w:rsid w:val="00E3280A"/>
    <w:rsid w:val="00E32EC9"/>
    <w:rsid w:val="00E334D3"/>
    <w:rsid w:val="00E34D19"/>
    <w:rsid w:val="00E34F54"/>
    <w:rsid w:val="00E35487"/>
    <w:rsid w:val="00E40679"/>
    <w:rsid w:val="00E41536"/>
    <w:rsid w:val="00E416C8"/>
    <w:rsid w:val="00E422AB"/>
    <w:rsid w:val="00E429C7"/>
    <w:rsid w:val="00E42E83"/>
    <w:rsid w:val="00E446FB"/>
    <w:rsid w:val="00E45CD3"/>
    <w:rsid w:val="00E45D8F"/>
    <w:rsid w:val="00E47607"/>
    <w:rsid w:val="00E50E59"/>
    <w:rsid w:val="00E51351"/>
    <w:rsid w:val="00E52647"/>
    <w:rsid w:val="00E5268E"/>
    <w:rsid w:val="00E53438"/>
    <w:rsid w:val="00E53629"/>
    <w:rsid w:val="00E536FD"/>
    <w:rsid w:val="00E53A05"/>
    <w:rsid w:val="00E53DB3"/>
    <w:rsid w:val="00E54A69"/>
    <w:rsid w:val="00E562B3"/>
    <w:rsid w:val="00E56E18"/>
    <w:rsid w:val="00E577C0"/>
    <w:rsid w:val="00E60A9D"/>
    <w:rsid w:val="00E61321"/>
    <w:rsid w:val="00E6155F"/>
    <w:rsid w:val="00E62626"/>
    <w:rsid w:val="00E62731"/>
    <w:rsid w:val="00E65524"/>
    <w:rsid w:val="00E655DA"/>
    <w:rsid w:val="00E656D9"/>
    <w:rsid w:val="00E67A2C"/>
    <w:rsid w:val="00E67BD6"/>
    <w:rsid w:val="00E7051E"/>
    <w:rsid w:val="00E7110D"/>
    <w:rsid w:val="00E71CE4"/>
    <w:rsid w:val="00E71DED"/>
    <w:rsid w:val="00E727DA"/>
    <w:rsid w:val="00E72DF9"/>
    <w:rsid w:val="00E73583"/>
    <w:rsid w:val="00E73A97"/>
    <w:rsid w:val="00E740B4"/>
    <w:rsid w:val="00E751DA"/>
    <w:rsid w:val="00E767A6"/>
    <w:rsid w:val="00E77552"/>
    <w:rsid w:val="00E77814"/>
    <w:rsid w:val="00E77C2A"/>
    <w:rsid w:val="00E8020A"/>
    <w:rsid w:val="00E807D8"/>
    <w:rsid w:val="00E81192"/>
    <w:rsid w:val="00E813C6"/>
    <w:rsid w:val="00E84FBC"/>
    <w:rsid w:val="00E87143"/>
    <w:rsid w:val="00E87386"/>
    <w:rsid w:val="00E9245F"/>
    <w:rsid w:val="00E93079"/>
    <w:rsid w:val="00E93D53"/>
    <w:rsid w:val="00E94ADC"/>
    <w:rsid w:val="00E94EFB"/>
    <w:rsid w:val="00E950FF"/>
    <w:rsid w:val="00EA03CC"/>
    <w:rsid w:val="00EA09F0"/>
    <w:rsid w:val="00EA1F8A"/>
    <w:rsid w:val="00EA2144"/>
    <w:rsid w:val="00EA2D3F"/>
    <w:rsid w:val="00EA43E1"/>
    <w:rsid w:val="00EA536E"/>
    <w:rsid w:val="00EA5B82"/>
    <w:rsid w:val="00EA6166"/>
    <w:rsid w:val="00EB126A"/>
    <w:rsid w:val="00EB20B9"/>
    <w:rsid w:val="00EB2189"/>
    <w:rsid w:val="00EB316C"/>
    <w:rsid w:val="00EB6A23"/>
    <w:rsid w:val="00EB766C"/>
    <w:rsid w:val="00EC0898"/>
    <w:rsid w:val="00EC1092"/>
    <w:rsid w:val="00EC152B"/>
    <w:rsid w:val="00EC204E"/>
    <w:rsid w:val="00EC22E5"/>
    <w:rsid w:val="00EC6077"/>
    <w:rsid w:val="00EC702A"/>
    <w:rsid w:val="00EC71A2"/>
    <w:rsid w:val="00ED1C1E"/>
    <w:rsid w:val="00ED2449"/>
    <w:rsid w:val="00ED57C4"/>
    <w:rsid w:val="00ED668B"/>
    <w:rsid w:val="00ED6DD8"/>
    <w:rsid w:val="00ED711B"/>
    <w:rsid w:val="00ED7CF4"/>
    <w:rsid w:val="00EE04DB"/>
    <w:rsid w:val="00EE1EF1"/>
    <w:rsid w:val="00EE27F5"/>
    <w:rsid w:val="00EE2846"/>
    <w:rsid w:val="00EE2C57"/>
    <w:rsid w:val="00EE380B"/>
    <w:rsid w:val="00EE3CCD"/>
    <w:rsid w:val="00EE4615"/>
    <w:rsid w:val="00EE4C83"/>
    <w:rsid w:val="00EE56C2"/>
    <w:rsid w:val="00EE57D9"/>
    <w:rsid w:val="00EE583C"/>
    <w:rsid w:val="00EE70F0"/>
    <w:rsid w:val="00EF2CAF"/>
    <w:rsid w:val="00EF4B69"/>
    <w:rsid w:val="00EF5CB1"/>
    <w:rsid w:val="00EF696E"/>
    <w:rsid w:val="00F00C9D"/>
    <w:rsid w:val="00F01B39"/>
    <w:rsid w:val="00F021C7"/>
    <w:rsid w:val="00F02D71"/>
    <w:rsid w:val="00F03DE3"/>
    <w:rsid w:val="00F050FA"/>
    <w:rsid w:val="00F0748E"/>
    <w:rsid w:val="00F1101A"/>
    <w:rsid w:val="00F1188A"/>
    <w:rsid w:val="00F11961"/>
    <w:rsid w:val="00F1204A"/>
    <w:rsid w:val="00F12CA1"/>
    <w:rsid w:val="00F13922"/>
    <w:rsid w:val="00F13C45"/>
    <w:rsid w:val="00F150C2"/>
    <w:rsid w:val="00F15F92"/>
    <w:rsid w:val="00F16C8C"/>
    <w:rsid w:val="00F17202"/>
    <w:rsid w:val="00F1782D"/>
    <w:rsid w:val="00F179CB"/>
    <w:rsid w:val="00F17DA7"/>
    <w:rsid w:val="00F210F0"/>
    <w:rsid w:val="00F21156"/>
    <w:rsid w:val="00F24176"/>
    <w:rsid w:val="00F2532D"/>
    <w:rsid w:val="00F26C33"/>
    <w:rsid w:val="00F27CBD"/>
    <w:rsid w:val="00F27EA3"/>
    <w:rsid w:val="00F31251"/>
    <w:rsid w:val="00F3172A"/>
    <w:rsid w:val="00F31E24"/>
    <w:rsid w:val="00F32AFD"/>
    <w:rsid w:val="00F35046"/>
    <w:rsid w:val="00F35482"/>
    <w:rsid w:val="00F366BC"/>
    <w:rsid w:val="00F36829"/>
    <w:rsid w:val="00F410C6"/>
    <w:rsid w:val="00F418C4"/>
    <w:rsid w:val="00F4615F"/>
    <w:rsid w:val="00F46665"/>
    <w:rsid w:val="00F468B9"/>
    <w:rsid w:val="00F47E8C"/>
    <w:rsid w:val="00F51334"/>
    <w:rsid w:val="00F536EF"/>
    <w:rsid w:val="00F569FE"/>
    <w:rsid w:val="00F56DD4"/>
    <w:rsid w:val="00F56F0F"/>
    <w:rsid w:val="00F607AC"/>
    <w:rsid w:val="00F60CF4"/>
    <w:rsid w:val="00F62E8F"/>
    <w:rsid w:val="00F636E1"/>
    <w:rsid w:val="00F6407E"/>
    <w:rsid w:val="00F66E3D"/>
    <w:rsid w:val="00F70ACE"/>
    <w:rsid w:val="00F72E68"/>
    <w:rsid w:val="00F7378F"/>
    <w:rsid w:val="00F74536"/>
    <w:rsid w:val="00F74570"/>
    <w:rsid w:val="00F77362"/>
    <w:rsid w:val="00F7749C"/>
    <w:rsid w:val="00F77D6D"/>
    <w:rsid w:val="00F81C99"/>
    <w:rsid w:val="00F82031"/>
    <w:rsid w:val="00F82678"/>
    <w:rsid w:val="00F8387E"/>
    <w:rsid w:val="00F83EAB"/>
    <w:rsid w:val="00F84378"/>
    <w:rsid w:val="00F85BCE"/>
    <w:rsid w:val="00F85EAE"/>
    <w:rsid w:val="00F86C75"/>
    <w:rsid w:val="00F936AE"/>
    <w:rsid w:val="00F9377F"/>
    <w:rsid w:val="00F94363"/>
    <w:rsid w:val="00F94B4A"/>
    <w:rsid w:val="00F94E5C"/>
    <w:rsid w:val="00F9710A"/>
    <w:rsid w:val="00F9747F"/>
    <w:rsid w:val="00F976D4"/>
    <w:rsid w:val="00F97E94"/>
    <w:rsid w:val="00FA1D67"/>
    <w:rsid w:val="00FA1DEC"/>
    <w:rsid w:val="00FA2314"/>
    <w:rsid w:val="00FA2D01"/>
    <w:rsid w:val="00FA2FF2"/>
    <w:rsid w:val="00FA6A37"/>
    <w:rsid w:val="00FA7BB3"/>
    <w:rsid w:val="00FB0126"/>
    <w:rsid w:val="00FB0BE4"/>
    <w:rsid w:val="00FB58B7"/>
    <w:rsid w:val="00FB5939"/>
    <w:rsid w:val="00FB6839"/>
    <w:rsid w:val="00FB70DF"/>
    <w:rsid w:val="00FB7623"/>
    <w:rsid w:val="00FB77B3"/>
    <w:rsid w:val="00FB7B06"/>
    <w:rsid w:val="00FB7E44"/>
    <w:rsid w:val="00FC15FD"/>
    <w:rsid w:val="00FC5D7A"/>
    <w:rsid w:val="00FC71AB"/>
    <w:rsid w:val="00FC7F76"/>
    <w:rsid w:val="00FD09F7"/>
    <w:rsid w:val="00FD0FBC"/>
    <w:rsid w:val="00FD1A79"/>
    <w:rsid w:val="00FD2B37"/>
    <w:rsid w:val="00FD366B"/>
    <w:rsid w:val="00FD7ED3"/>
    <w:rsid w:val="00FD7F7E"/>
    <w:rsid w:val="00FE090D"/>
    <w:rsid w:val="00FE0F5E"/>
    <w:rsid w:val="00FE15E5"/>
    <w:rsid w:val="00FE1E13"/>
    <w:rsid w:val="00FE29BB"/>
    <w:rsid w:val="00FE3377"/>
    <w:rsid w:val="00FE3BFC"/>
    <w:rsid w:val="00FE533A"/>
    <w:rsid w:val="00FE66D3"/>
    <w:rsid w:val="00FE68EF"/>
    <w:rsid w:val="00FE6DEC"/>
    <w:rsid w:val="00FE7206"/>
    <w:rsid w:val="00FF0573"/>
    <w:rsid w:val="00FF2BA4"/>
    <w:rsid w:val="00FF3287"/>
    <w:rsid w:val="00FF3324"/>
    <w:rsid w:val="00FF52DF"/>
    <w:rsid w:val="00FF5459"/>
    <w:rsid w:val="00FF5CB4"/>
    <w:rsid w:val="00FF626E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EF16"/>
  <w15:chartTrackingRefBased/>
  <w15:docId w15:val="{E838709A-30F2-4A74-97FD-1E8FC3BE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707"/>
    <w:pPr>
      <w:keepNext/>
      <w:keepLines/>
      <w:spacing w:after="120" w:line="288" w:lineRule="auto"/>
      <w:outlineLvl w:val="0"/>
    </w:pPr>
    <w:rPr>
      <w:rFonts w:asciiTheme="majorHAnsi" w:hAnsiTheme="majorHAnsi" w:cstheme="majorHAnsi"/>
      <w:b/>
      <w:bCs/>
      <w:color w:val="0070C0"/>
      <w:sz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07"/>
    <w:pPr>
      <w:keepNext/>
      <w:keepLines/>
      <w:spacing w:after="120" w:line="288" w:lineRule="auto"/>
      <w:outlineLvl w:val="1"/>
    </w:pPr>
    <w:rPr>
      <w:rFonts w:asciiTheme="majorHAnsi" w:eastAsiaTheme="majorEastAsia" w:hAnsiTheme="majorHAnsi" w:cstheme="majorHAnsi"/>
      <w:color w:val="0070C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iCs/>
      <w:color w:val="0070C0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B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F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1E"/>
    <w:rPr>
      <w:rFonts w:asciiTheme="majorHAnsi" w:eastAsia="Arial" w:hAnsiTheme="majorHAnsi" w:cstheme="majorHAnsi"/>
      <w:b/>
      <w:bCs/>
      <w:color w:val="0070C0"/>
      <w:kern w:val="0"/>
      <w:sz w:val="32"/>
      <w:szCs w:val="24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24126"/>
    <w:pPr>
      <w:spacing w:before="240" w:after="0" w:line="259" w:lineRule="auto"/>
      <w:outlineLvl w:val="9"/>
    </w:pPr>
    <w:rPr>
      <w:rFonts w:eastAsiaTheme="majorEastAsia" w:cstheme="majorBidi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4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1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4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26"/>
    <w:rPr>
      <w:rFonts w:ascii="Arial" w:eastAsia="Arial" w:hAnsi="Arial" w:cs="Arial"/>
      <w:kern w:val="0"/>
      <w:lang w:val="el"/>
      <w14:ligatures w14:val="none"/>
    </w:rPr>
  </w:style>
  <w:style w:type="table" w:styleId="TableGrid">
    <w:name w:val="Table Grid"/>
    <w:basedOn w:val="TableNormal"/>
    <w:uiPriority w:val="39"/>
    <w:rsid w:val="00624126"/>
    <w:pPr>
      <w:spacing w:after="0" w:line="240" w:lineRule="auto"/>
    </w:pPr>
    <w:rPr>
      <w:rFonts w:ascii="Arial" w:eastAsia="Arial" w:hAnsi="Arial" w:cs="Arial"/>
      <w:kern w:val="0"/>
      <w:lang w:val="e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12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1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9B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28B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28B3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28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1C1E"/>
    <w:rPr>
      <w:rFonts w:asciiTheme="majorHAnsi" w:eastAsiaTheme="majorEastAsia" w:hAnsiTheme="majorHAnsi" w:cstheme="majorHAnsi"/>
      <w:color w:val="0070C0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6C37"/>
    <w:rPr>
      <w:rFonts w:asciiTheme="majorHAnsi" w:eastAsiaTheme="majorEastAsia" w:hAnsiTheme="majorHAnsi" w:cstheme="majorBidi"/>
      <w:i/>
      <w:iCs/>
      <w:color w:val="0070C0"/>
      <w:kern w:val="0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B164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843F29"/>
    <w:rPr>
      <w:color w:val="666666"/>
    </w:rPr>
  </w:style>
  <w:style w:type="paragraph" w:styleId="NormalWeb">
    <w:name w:val="Normal (Web)"/>
    <w:basedOn w:val="Normal"/>
    <w:uiPriority w:val="99"/>
    <w:unhideWhenUsed/>
    <w:rsid w:val="00B80605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FA7BB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0F0F"/>
    <w:rPr>
      <w:rFonts w:asciiTheme="majorHAnsi" w:eastAsiaTheme="majorEastAsia" w:hAnsiTheme="majorHAnsi" w:cstheme="majorBidi"/>
      <w:color w:val="2F5496" w:themeColor="accent1" w:themeShade="BF"/>
      <w:kern w:val="0"/>
      <w:lang w:val="e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D003A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44B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5F"/>
    <w:rPr>
      <w:rFonts w:ascii="Arial" w:eastAsia="Arial" w:hAnsi="Arial" w:cs="Arial"/>
      <w:kern w:val="0"/>
      <w:lang w:val="el"/>
      <w14:ligatures w14:val="none"/>
    </w:rPr>
  </w:style>
  <w:style w:type="character" w:styleId="Strong">
    <w:name w:val="Strong"/>
    <w:basedOn w:val="DefaultParagraphFont"/>
    <w:uiPriority w:val="22"/>
    <w:qFormat/>
    <w:rsid w:val="003D10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35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3516"/>
  </w:style>
  <w:style w:type="character" w:customStyle="1" w:styleId="mord">
    <w:name w:val="mord"/>
    <w:basedOn w:val="DefaultParagraphFont"/>
    <w:rsid w:val="004600F0"/>
  </w:style>
  <w:style w:type="character" w:customStyle="1" w:styleId="mrel">
    <w:name w:val="mrel"/>
    <w:basedOn w:val="DefaultParagraphFont"/>
    <w:rsid w:val="004600F0"/>
  </w:style>
  <w:style w:type="character" w:customStyle="1" w:styleId="mop">
    <w:name w:val="mop"/>
    <w:basedOn w:val="DefaultParagraphFont"/>
    <w:rsid w:val="004600F0"/>
  </w:style>
  <w:style w:type="character" w:customStyle="1" w:styleId="mopen">
    <w:name w:val="mopen"/>
    <w:basedOn w:val="DefaultParagraphFont"/>
    <w:rsid w:val="004600F0"/>
  </w:style>
  <w:style w:type="character" w:customStyle="1" w:styleId="mpunct">
    <w:name w:val="mpunct"/>
    <w:basedOn w:val="DefaultParagraphFont"/>
    <w:rsid w:val="004600F0"/>
  </w:style>
  <w:style w:type="character" w:customStyle="1" w:styleId="mclose">
    <w:name w:val="mclose"/>
    <w:basedOn w:val="DefaultParagraphFont"/>
    <w:rsid w:val="004600F0"/>
  </w:style>
  <w:style w:type="character" w:styleId="PageNumber">
    <w:name w:val="page number"/>
    <w:basedOn w:val="DefaultParagraphFont"/>
    <w:uiPriority w:val="99"/>
    <w:semiHidden/>
    <w:unhideWhenUsed/>
    <w:rsid w:val="00BE3C56"/>
  </w:style>
  <w:style w:type="character" w:customStyle="1" w:styleId="mbin">
    <w:name w:val="mbin"/>
    <w:basedOn w:val="DefaultParagraphFont"/>
    <w:rsid w:val="00F7749C"/>
  </w:style>
  <w:style w:type="character" w:customStyle="1" w:styleId="katex-mathml">
    <w:name w:val="katex-mathml"/>
    <w:basedOn w:val="DefaultParagraphFont"/>
    <w:rsid w:val="00AB4589"/>
  </w:style>
  <w:style w:type="paragraph" w:customStyle="1" w:styleId="p1">
    <w:name w:val="p1"/>
    <w:basedOn w:val="Normal"/>
    <w:rsid w:val="00007F3D"/>
    <w:pPr>
      <w:spacing w:before="100" w:beforeAutospacing="1" w:after="100" w:afterAutospacing="1"/>
    </w:pPr>
  </w:style>
  <w:style w:type="paragraph" w:customStyle="1" w:styleId="p2">
    <w:name w:val="p2"/>
    <w:basedOn w:val="Normal"/>
    <w:rsid w:val="00007F3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07F3D"/>
  </w:style>
  <w:style w:type="paragraph" w:customStyle="1" w:styleId="p3">
    <w:name w:val="p3"/>
    <w:basedOn w:val="Normal"/>
    <w:rsid w:val="00007F3D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007F3D"/>
  </w:style>
  <w:style w:type="paragraph" w:customStyle="1" w:styleId="p4">
    <w:name w:val="p4"/>
    <w:basedOn w:val="Normal"/>
    <w:rsid w:val="00007F3D"/>
    <w:pPr>
      <w:spacing w:before="100" w:beforeAutospacing="1" w:after="100" w:afterAutospacing="1"/>
    </w:pPr>
  </w:style>
  <w:style w:type="paragraph" w:customStyle="1" w:styleId="p5">
    <w:name w:val="p5"/>
    <w:basedOn w:val="Normal"/>
    <w:rsid w:val="00007F3D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007F3D"/>
  </w:style>
  <w:style w:type="paragraph" w:customStyle="1" w:styleId="p6">
    <w:name w:val="p6"/>
    <w:basedOn w:val="Normal"/>
    <w:rsid w:val="00007F3D"/>
    <w:pPr>
      <w:spacing w:before="100" w:beforeAutospacing="1" w:after="100" w:afterAutospacing="1"/>
    </w:pPr>
  </w:style>
  <w:style w:type="paragraph" w:customStyle="1" w:styleId="p7">
    <w:name w:val="p7"/>
    <w:basedOn w:val="Normal"/>
    <w:rsid w:val="00007F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be563-cc21-4d25-926e-691278bda78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F984A96D9B140BC345974EDAB6B2B" ma:contentTypeVersion="5" ma:contentTypeDescription="Create a new document." ma:contentTypeScope="" ma:versionID="bb0a5288595fdc8870247c7bf23837ae">
  <xsd:schema xmlns:xsd="http://www.w3.org/2001/XMLSchema" xmlns:xs="http://www.w3.org/2001/XMLSchema" xmlns:p="http://schemas.microsoft.com/office/2006/metadata/properties" xmlns:ns3="9b0be563-cc21-4d25-926e-691278bda786" targetNamespace="http://schemas.microsoft.com/office/2006/metadata/properties" ma:root="true" ma:fieldsID="381861b3d2bc978fe0b24efc5d821b76" ns3:_="">
    <xsd:import namespace="9b0be563-cc21-4d25-926e-691278bda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e563-cc21-4d25-926e-691278bda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1Σέ11</b:Tag>
    <b:SourceType>Book</b:SourceType>
    <b:Guid>{869BD67E-0622-4A23-9673-C8B4BAC55F82}</b:Guid>
    <b:Author>
      <b:Author>
        <b:NameList>
          <b:Person>
            <b:Last>Θεοδωρίδης</b:Last>
            <b:First>[1]</b:First>
            <b:Middle>Σέργιος</b:Middle>
          </b:Person>
          <b:Person>
            <b:Last>Πικράκης</b:Last>
            <b:First>Άγγελος</b:First>
          </b:Person>
          <b:Person>
            <b:Last>Κουτρούμπας</b:Last>
            <b:First>Κωνσταντίνος</b:First>
          </b:Person>
          <b:Person>
            <b:Last>Κάβουρας</b:Last>
            <b:First>Διονύσης</b:First>
          </b:Person>
        </b:NameList>
      </b:Author>
    </b:Author>
    <b:Title>ΕΙΣΑΓΩΓΗ ΣΤΗΝ ΑΝΑΓΝΩΡΙΣΗ ΠΡΟΤΥΠΩΝ MATLAB </b:Title>
    <b:Year>2011</b:Year>
    <b:Publisher>ΙΑΤΡΙΚΕΣ ΕΚΔΟΣΕΙΣ Π. Χ. ΠΑΣΧΑΛΙΔΗΣ</b:Publisher>
    <b:RefOrder>1</b:RefOrder>
  </b:Source>
</b:Sources>
</file>

<file path=customXml/itemProps1.xml><?xml version="1.0" encoding="utf-8"?>
<ds:datastoreItem xmlns:ds="http://schemas.openxmlformats.org/officeDocument/2006/customXml" ds:itemID="{CED90D04-0E3F-422A-B9F5-F9AFF91E6E71}">
  <ds:schemaRefs>
    <ds:schemaRef ds:uri="http://schemas.microsoft.com/office/2006/metadata/properties"/>
    <ds:schemaRef ds:uri="http://schemas.microsoft.com/office/infopath/2007/PartnerControls"/>
    <ds:schemaRef ds:uri="9b0be563-cc21-4d25-926e-691278bda786"/>
  </ds:schemaRefs>
</ds:datastoreItem>
</file>

<file path=customXml/itemProps2.xml><?xml version="1.0" encoding="utf-8"?>
<ds:datastoreItem xmlns:ds="http://schemas.openxmlformats.org/officeDocument/2006/customXml" ds:itemID="{421488D5-0455-443A-BF73-8E4E62377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be563-cc21-4d25-926e-691278bda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38F41-997E-48FC-86F6-CD293E2EB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F2022A-D7C0-4C45-AD1F-343A0B94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Κούκος</dc:creator>
  <cp:keywords/>
  <dc:description/>
  <cp:lastModifiedBy>IOAN KROITOR KATARTZIOU</cp:lastModifiedBy>
  <cp:revision>16</cp:revision>
  <cp:lastPrinted>2024-07-15T19:00:00Z</cp:lastPrinted>
  <dcterms:created xsi:type="dcterms:W3CDTF">2025-02-06T15:36:00Z</dcterms:created>
  <dcterms:modified xsi:type="dcterms:W3CDTF">2025-02-06T17:36:00Z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0x0101009FDF984A96D9B140BC345974EDAB6B2B</vt:lpwstr>
  </property>
</Properties>
</file>